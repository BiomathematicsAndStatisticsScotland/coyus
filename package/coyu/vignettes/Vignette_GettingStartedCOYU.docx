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942" w:rsidRDefault="003D2942" w:rsidP="00F15587">
      <w:pPr>
        <w:pStyle w:val="Heading1"/>
      </w:pPr>
      <w:r>
        <w:t>Vignette: Getting Started with COYU R package</w:t>
      </w:r>
    </w:p>
    <w:p w:rsidR="00F15587" w:rsidRDefault="00F15587"/>
    <w:p w:rsidR="003D2942" w:rsidRPr="00F15587" w:rsidRDefault="00916A6A">
      <w:pPr>
        <w:rPr>
          <w:rStyle w:val="IntenseEmphasis"/>
        </w:rPr>
      </w:pPr>
      <w:r>
        <w:rPr>
          <w:rStyle w:val="IntenseEmphasis"/>
        </w:rPr>
        <w:t>Introduction</w:t>
      </w:r>
    </w:p>
    <w:p w:rsidR="00F15587" w:rsidRDefault="005458FE">
      <w:r>
        <w:t xml:space="preserve">The combined-over-years uniformity (COYU) criterion </w:t>
      </w:r>
      <w:proofErr w:type="gramStart"/>
      <w:r>
        <w:t>is used</w:t>
      </w:r>
      <w:proofErr w:type="gramEnd"/>
      <w:r>
        <w:t xml:space="preserve"> to assess uniformity for measured, quantitative characteristics in DUS trials. Uniformity is one of the criteria to </w:t>
      </w:r>
      <w:proofErr w:type="gramStart"/>
      <w:r>
        <w:t>be assessed</w:t>
      </w:r>
      <w:proofErr w:type="gramEnd"/>
      <w:r>
        <w:t xml:space="preserve"> before granting protection of a new plant variety under the UPOV system (see </w:t>
      </w:r>
      <w:hyperlink r:id="rId5" w:history="1">
        <w:r w:rsidRPr="003A14D7">
          <w:rPr>
            <w:rStyle w:val="Hyperlink"/>
          </w:rPr>
          <w:t>www.upov.int</w:t>
        </w:r>
      </w:hyperlink>
      <w:r>
        <w:t>).</w:t>
      </w:r>
    </w:p>
    <w:p w:rsidR="005458FE" w:rsidRDefault="005458FE">
      <w:r>
        <w:t xml:space="preserve">COYU </w:t>
      </w:r>
      <w:proofErr w:type="gramStart"/>
      <w:r>
        <w:t>is used</w:t>
      </w:r>
      <w:proofErr w:type="gramEnd"/>
      <w:r>
        <w:t xml:space="preserve"> for measured characteristics, assessed over trials over two or three years. The between-plant variability for a new variety </w:t>
      </w:r>
      <w:proofErr w:type="gramStart"/>
      <w:r>
        <w:t>is compared</w:t>
      </w:r>
      <w:proofErr w:type="gramEnd"/>
      <w:r>
        <w:t xml:space="preserve"> to existing varieties planted in the same trials. To take into account any relationship between level of expression and variability, a spline-based adjustment is used. An older version of this criterion used moving-averages rather than splines. </w:t>
      </w:r>
      <w:r w:rsidR="00AA35D1">
        <w:t>The method is described in UPOV document TGP/8 (version 5 and later) “</w:t>
      </w:r>
      <w:r w:rsidR="00AA35D1">
        <w:t>Trial Design and Techniques Used in the Examination of Distinctness, Uniformity and Stability</w:t>
      </w:r>
      <w:r w:rsidR="00AA35D1">
        <w:t xml:space="preserve">”, which can be found at </w:t>
      </w:r>
      <w:hyperlink r:id="rId6" w:history="1">
        <w:r w:rsidR="00AA35D1" w:rsidRPr="003A14D7">
          <w:rPr>
            <w:rStyle w:val="Hyperlink"/>
          </w:rPr>
          <w:t>www.upov.int/tgp</w:t>
        </w:r>
      </w:hyperlink>
      <w:r w:rsidR="00AA35D1">
        <w:t xml:space="preserve">. </w:t>
      </w:r>
    </w:p>
    <w:p w:rsidR="00AA35D1" w:rsidRDefault="00AA35D1">
      <w:r>
        <w:t>This package allows implementation of COYU. It requires variety means in each trial for two or three years, along with pooled within-plot standard deviations. It is freely available from the authors at Biomathematics &amp; Statistics Scotland (BioSS), via GitHub (see below).</w:t>
      </w:r>
    </w:p>
    <w:p w:rsidR="003D2942" w:rsidRPr="00BD6094" w:rsidRDefault="003D2942" w:rsidP="003D2942">
      <w:pPr>
        <w:spacing w:after="0"/>
        <w:rPr>
          <w:rStyle w:val="IntenseEmphasis"/>
          <w:rFonts w:ascii="Calibri" w:hAnsi="Calibri"/>
        </w:rPr>
      </w:pPr>
      <w:r w:rsidRPr="00BD6094">
        <w:rPr>
          <w:rStyle w:val="IntenseEmphasis"/>
          <w:rFonts w:ascii="Calibri" w:hAnsi="Calibri"/>
        </w:rPr>
        <w:t xml:space="preserve">Installation </w:t>
      </w:r>
    </w:p>
    <w:p w:rsidR="003D2942" w:rsidRDefault="003D2942" w:rsidP="003D2942">
      <w:pPr>
        <w:spacing w:after="120"/>
        <w:rPr>
          <w:rFonts w:ascii="Calibri" w:hAnsi="Calibri"/>
          <w:sz w:val="24"/>
          <w:szCs w:val="24"/>
        </w:rPr>
      </w:pPr>
      <w:r w:rsidRPr="00BD6094">
        <w:rPr>
          <w:rFonts w:ascii="Calibri" w:hAnsi="Calibri"/>
          <w:sz w:val="24"/>
          <w:szCs w:val="24"/>
        </w:rPr>
        <w:t xml:space="preserve">The R package </w:t>
      </w:r>
      <w:proofErr w:type="gramStart"/>
      <w:r w:rsidRPr="00BD6094">
        <w:rPr>
          <w:rFonts w:ascii="Calibri" w:hAnsi="Calibri"/>
          <w:sz w:val="24"/>
          <w:szCs w:val="24"/>
        </w:rPr>
        <w:t>has been written</w:t>
      </w:r>
      <w:proofErr w:type="gramEnd"/>
      <w:r w:rsidRPr="00BD6094">
        <w:rPr>
          <w:rFonts w:ascii="Calibri" w:hAnsi="Calibri"/>
          <w:sz w:val="24"/>
          <w:szCs w:val="24"/>
        </w:rPr>
        <w:t xml:space="preserve"> for R </w:t>
      </w:r>
      <w:r w:rsidRPr="00F15587">
        <w:rPr>
          <w:rFonts w:ascii="Calibri" w:hAnsi="Calibri"/>
          <w:sz w:val="24"/>
          <w:szCs w:val="24"/>
          <w:highlight w:val="yellow"/>
        </w:rPr>
        <w:t>version 3.0.2</w:t>
      </w:r>
      <w:r w:rsidRPr="00BD6094">
        <w:rPr>
          <w:rFonts w:ascii="Calibri" w:hAnsi="Calibri"/>
          <w:sz w:val="24"/>
          <w:szCs w:val="24"/>
        </w:rPr>
        <w:t>. If it is running in an older version, it may not run. Successful application of the package will require a reasonable level of R experience.</w:t>
      </w:r>
    </w:p>
    <w:p w:rsidR="00F15587" w:rsidRDefault="00F15587" w:rsidP="003D2942">
      <w:pPr>
        <w:spacing w:after="1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Firstly, the package ‘</w:t>
      </w:r>
      <w:proofErr w:type="spellStart"/>
      <w:r w:rsidRPr="00F15587">
        <w:rPr>
          <w:rFonts w:ascii="Courier New" w:hAnsi="Courier New" w:cs="Courier New"/>
          <w:sz w:val="24"/>
          <w:szCs w:val="24"/>
        </w:rPr>
        <w:t>devtools</w:t>
      </w:r>
      <w:proofErr w:type="spellEnd"/>
      <w:r>
        <w:rPr>
          <w:rFonts w:ascii="Calibri" w:hAnsi="Calibri"/>
          <w:sz w:val="24"/>
          <w:szCs w:val="24"/>
        </w:rPr>
        <w:t>’ should be installed from CRAN. Then run the following code</w:t>
      </w:r>
    </w:p>
    <w:p w:rsidR="00F15587" w:rsidRPr="00F15587" w:rsidRDefault="00F15587" w:rsidP="00F15587">
      <w:pPr>
        <w:spacing w:after="120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F15587">
        <w:rPr>
          <w:rFonts w:ascii="Courier New" w:hAnsi="Courier New" w:cs="Courier New"/>
          <w:sz w:val="24"/>
          <w:szCs w:val="24"/>
        </w:rPr>
        <w:t>library(</w:t>
      </w:r>
      <w:proofErr w:type="spellStart"/>
      <w:proofErr w:type="gramEnd"/>
      <w:r w:rsidRPr="00F15587">
        <w:rPr>
          <w:rFonts w:ascii="Courier New" w:hAnsi="Courier New" w:cs="Courier New"/>
          <w:sz w:val="24"/>
          <w:szCs w:val="24"/>
        </w:rPr>
        <w:t>devtools</w:t>
      </w:r>
      <w:proofErr w:type="spellEnd"/>
      <w:r w:rsidRPr="00F15587">
        <w:rPr>
          <w:rFonts w:ascii="Courier New" w:hAnsi="Courier New" w:cs="Courier New"/>
          <w:sz w:val="24"/>
          <w:szCs w:val="24"/>
        </w:rPr>
        <w:t>)</w:t>
      </w:r>
    </w:p>
    <w:p w:rsidR="00F15587" w:rsidRPr="00F15587" w:rsidRDefault="00F15587" w:rsidP="00F15587">
      <w:pPr>
        <w:spacing w:after="120"/>
        <w:ind w:left="720"/>
        <w:rPr>
          <w:rFonts w:ascii="Courier New" w:hAnsi="Courier New" w:cs="Courier New"/>
          <w:sz w:val="24"/>
          <w:szCs w:val="24"/>
        </w:rPr>
      </w:pPr>
      <w:r w:rsidRPr="00F15587">
        <w:rPr>
          <w:rFonts w:ascii="Courier New" w:hAnsi="Courier New" w:cs="Courier New"/>
          <w:sz w:val="24"/>
          <w:szCs w:val="24"/>
        </w:rPr>
        <w:t>install_</w:t>
      </w:r>
      <w:proofErr w:type="gramStart"/>
      <w:r w:rsidRPr="00F15587">
        <w:rPr>
          <w:rFonts w:ascii="Courier New" w:hAnsi="Courier New" w:cs="Courier New"/>
          <w:sz w:val="24"/>
          <w:szCs w:val="24"/>
        </w:rPr>
        <w:t>github(</w:t>
      </w:r>
      <w:proofErr w:type="gramEnd"/>
      <w:r w:rsidRPr="00F15587">
        <w:rPr>
          <w:rFonts w:ascii="Courier New" w:hAnsi="Courier New" w:cs="Courier New"/>
          <w:sz w:val="24"/>
          <w:szCs w:val="24"/>
        </w:rPr>
        <w:t>"BiomathematicsAndStatisticsScotland/coyus/package/coyu")</w:t>
      </w:r>
    </w:p>
    <w:p w:rsidR="00F15587" w:rsidRDefault="00F15587" w:rsidP="003D2942">
      <w:pPr>
        <w:spacing w:after="1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The second command accesses the current version of the COYU from GitHub.</w:t>
      </w:r>
    </w:p>
    <w:p w:rsidR="003D2942" w:rsidRDefault="003D2942" w:rsidP="003D2942">
      <w:pPr>
        <w:spacing w:after="120"/>
        <w:rPr>
          <w:rFonts w:ascii="Calibri" w:hAnsi="Calibri"/>
          <w:sz w:val="24"/>
          <w:szCs w:val="24"/>
        </w:rPr>
      </w:pPr>
      <w:commentRangeStart w:id="0"/>
      <w:r w:rsidRPr="00F15587">
        <w:rPr>
          <w:rFonts w:ascii="Calibri" w:hAnsi="Calibri"/>
          <w:sz w:val="24"/>
          <w:szCs w:val="24"/>
          <w:highlight w:val="yellow"/>
        </w:rPr>
        <w:t xml:space="preserve">The package does require the installation of another package </w:t>
      </w:r>
      <w:r w:rsidRPr="00F15587">
        <w:rPr>
          <w:rFonts w:ascii="Courier New" w:hAnsi="Courier New" w:cs="Courier New"/>
          <w:sz w:val="24"/>
          <w:szCs w:val="24"/>
          <w:highlight w:val="yellow"/>
        </w:rPr>
        <w:t>lme4</w:t>
      </w:r>
      <w:r w:rsidRPr="00F15587">
        <w:rPr>
          <w:rFonts w:ascii="Calibri" w:hAnsi="Calibri"/>
          <w:sz w:val="24"/>
          <w:szCs w:val="24"/>
          <w:highlight w:val="yellow"/>
        </w:rPr>
        <w:t xml:space="preserve"> and its dependencies, which are available from CRAN. So please ensure that </w:t>
      </w:r>
      <w:r w:rsidRPr="00F15587">
        <w:rPr>
          <w:rFonts w:ascii="Courier New" w:hAnsi="Courier New" w:cs="Courier New"/>
          <w:sz w:val="24"/>
          <w:szCs w:val="24"/>
          <w:highlight w:val="yellow"/>
        </w:rPr>
        <w:t>lme4</w:t>
      </w:r>
      <w:r w:rsidRPr="00F15587">
        <w:rPr>
          <w:rFonts w:ascii="Calibri" w:hAnsi="Calibri"/>
          <w:sz w:val="24"/>
          <w:szCs w:val="24"/>
          <w:highlight w:val="yellow"/>
        </w:rPr>
        <w:t xml:space="preserve"> </w:t>
      </w:r>
      <w:proofErr w:type="gramStart"/>
      <w:r w:rsidRPr="00F15587">
        <w:rPr>
          <w:rFonts w:ascii="Calibri" w:hAnsi="Calibri"/>
          <w:sz w:val="24"/>
          <w:szCs w:val="24"/>
          <w:highlight w:val="yellow"/>
        </w:rPr>
        <w:t>is installed</w:t>
      </w:r>
      <w:proofErr w:type="gramEnd"/>
      <w:r w:rsidRPr="00F15587">
        <w:rPr>
          <w:rFonts w:ascii="Calibri" w:hAnsi="Calibri"/>
          <w:sz w:val="24"/>
          <w:szCs w:val="24"/>
          <w:highlight w:val="yellow"/>
        </w:rPr>
        <w:t xml:space="preserve"> prior to installing the COYU package. We may investigate automating this at a later stage.</w:t>
      </w:r>
      <w:commentRangeEnd w:id="0"/>
      <w:r w:rsidRPr="00F15587">
        <w:rPr>
          <w:rStyle w:val="CommentReference"/>
          <w:highlight w:val="yellow"/>
        </w:rPr>
        <w:commentReference w:id="0"/>
      </w:r>
    </w:p>
    <w:p w:rsidR="003D2942" w:rsidRPr="00F15587" w:rsidRDefault="003D2942" w:rsidP="003D2942">
      <w:pPr>
        <w:spacing w:after="120"/>
        <w:rPr>
          <w:rFonts w:ascii="Calibri" w:hAnsi="Calibri"/>
          <w:sz w:val="24"/>
          <w:szCs w:val="24"/>
        </w:rPr>
      </w:pPr>
      <w:r w:rsidRPr="00F15587">
        <w:rPr>
          <w:rFonts w:ascii="Calibri" w:hAnsi="Calibri"/>
          <w:sz w:val="24"/>
          <w:szCs w:val="24"/>
        </w:rPr>
        <w:t xml:space="preserve">For every session, the R package </w:t>
      </w:r>
      <w:proofErr w:type="gramStart"/>
      <w:r w:rsidRPr="00F15587">
        <w:rPr>
          <w:rFonts w:ascii="Calibri" w:hAnsi="Calibri"/>
          <w:sz w:val="24"/>
          <w:szCs w:val="24"/>
        </w:rPr>
        <w:t>should be called</w:t>
      </w:r>
      <w:proofErr w:type="gramEnd"/>
      <w:r w:rsidRPr="00F15587">
        <w:rPr>
          <w:rFonts w:ascii="Calibri" w:hAnsi="Calibri"/>
          <w:sz w:val="24"/>
          <w:szCs w:val="24"/>
        </w:rPr>
        <w:t xml:space="preserve"> using:</w:t>
      </w:r>
    </w:p>
    <w:p w:rsidR="003D2942" w:rsidRPr="00F15587" w:rsidRDefault="003D2942" w:rsidP="00F15587">
      <w:pPr>
        <w:spacing w:after="120"/>
        <w:ind w:left="720"/>
        <w:rPr>
          <w:rFonts w:ascii="Courier New" w:hAnsi="Courier New" w:cs="Courier New"/>
          <w:sz w:val="24"/>
          <w:szCs w:val="24"/>
        </w:rPr>
      </w:pPr>
      <w:r w:rsidRPr="00F1558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F15587">
        <w:rPr>
          <w:rFonts w:ascii="Courier New" w:hAnsi="Courier New" w:cs="Courier New"/>
          <w:sz w:val="24"/>
          <w:szCs w:val="24"/>
        </w:rPr>
        <w:t>library(</w:t>
      </w:r>
      <w:proofErr w:type="spellStart"/>
      <w:proofErr w:type="gramEnd"/>
      <w:r w:rsidRPr="00F15587">
        <w:rPr>
          <w:rFonts w:ascii="Courier New" w:hAnsi="Courier New" w:cs="Courier New"/>
          <w:sz w:val="24"/>
          <w:szCs w:val="24"/>
        </w:rPr>
        <w:t>coyu</w:t>
      </w:r>
      <w:proofErr w:type="spellEnd"/>
      <w:r w:rsidRPr="00F15587">
        <w:rPr>
          <w:rFonts w:ascii="Courier New" w:hAnsi="Courier New" w:cs="Courier New"/>
          <w:sz w:val="24"/>
          <w:szCs w:val="24"/>
        </w:rPr>
        <w:t>)</w:t>
      </w:r>
    </w:p>
    <w:p w:rsidR="003D2942" w:rsidRPr="00BD6094" w:rsidRDefault="003D2942" w:rsidP="003D2942">
      <w:pPr>
        <w:spacing w:after="120"/>
        <w:rPr>
          <w:rStyle w:val="IntenseEmphasis"/>
          <w:rFonts w:ascii="Calibri" w:hAnsi="Calibri"/>
        </w:rPr>
      </w:pPr>
      <w:commentRangeStart w:id="1"/>
      <w:r w:rsidRPr="00F15587">
        <w:rPr>
          <w:rFonts w:ascii="Calibri" w:hAnsi="Calibri"/>
          <w:sz w:val="24"/>
          <w:szCs w:val="24"/>
          <w:highlight w:val="yellow"/>
        </w:rPr>
        <w:t>There is help for each of the key functions along with a vignette “</w:t>
      </w:r>
      <w:proofErr w:type="spellStart"/>
      <w:r w:rsidRPr="00F15587">
        <w:rPr>
          <w:rFonts w:ascii="Calibri" w:hAnsi="Calibri"/>
          <w:sz w:val="24"/>
          <w:szCs w:val="24"/>
          <w:highlight w:val="yellow"/>
        </w:rPr>
        <w:t>GettingStarted</w:t>
      </w:r>
      <w:proofErr w:type="spellEnd"/>
      <w:r w:rsidRPr="00F15587">
        <w:rPr>
          <w:rFonts w:ascii="Calibri" w:hAnsi="Calibri"/>
          <w:sz w:val="24"/>
          <w:szCs w:val="24"/>
          <w:highlight w:val="yellow"/>
        </w:rPr>
        <w:t xml:space="preserve">”. Note that the vignettes for the package may listed using the command </w:t>
      </w:r>
      <w:proofErr w:type="gramStart"/>
      <w:r w:rsidRPr="00F15587">
        <w:rPr>
          <w:rFonts w:ascii="Courier New" w:hAnsi="Courier New" w:cs="Courier New"/>
          <w:sz w:val="24"/>
          <w:szCs w:val="24"/>
          <w:highlight w:val="yellow"/>
        </w:rPr>
        <w:t>vignettes(</w:t>
      </w:r>
      <w:proofErr w:type="gramEnd"/>
      <w:r w:rsidRPr="00F15587">
        <w:rPr>
          <w:rFonts w:ascii="Courier New" w:hAnsi="Courier New" w:cs="Courier New"/>
          <w:sz w:val="24"/>
          <w:szCs w:val="24"/>
          <w:highlight w:val="yellow"/>
        </w:rPr>
        <w:t>package=’</w:t>
      </w:r>
      <w:proofErr w:type="spellStart"/>
      <w:r w:rsidRPr="00F15587">
        <w:rPr>
          <w:rFonts w:ascii="Courier New" w:hAnsi="Courier New" w:cs="Courier New"/>
          <w:sz w:val="24"/>
          <w:szCs w:val="24"/>
          <w:highlight w:val="yellow"/>
        </w:rPr>
        <w:t>coyu</w:t>
      </w:r>
      <w:proofErr w:type="spellEnd"/>
      <w:r w:rsidRPr="00F15587">
        <w:rPr>
          <w:rFonts w:ascii="Courier New" w:hAnsi="Courier New" w:cs="Courier New"/>
          <w:sz w:val="24"/>
          <w:szCs w:val="24"/>
          <w:highlight w:val="yellow"/>
        </w:rPr>
        <w:t>’)</w:t>
      </w:r>
      <w:r w:rsidRPr="00F15587">
        <w:rPr>
          <w:rFonts w:ascii="Calibri" w:hAnsi="Calibri"/>
          <w:sz w:val="24"/>
          <w:szCs w:val="24"/>
          <w:highlight w:val="yellow"/>
        </w:rPr>
        <w:t>.</w:t>
      </w:r>
      <w:commentRangeEnd w:id="1"/>
      <w:r w:rsidR="00F15587">
        <w:rPr>
          <w:rStyle w:val="CommentReference"/>
        </w:rPr>
        <w:commentReference w:id="1"/>
      </w:r>
    </w:p>
    <w:p w:rsidR="003D2942" w:rsidRPr="00BD6094" w:rsidRDefault="003D2942" w:rsidP="003D2942">
      <w:pPr>
        <w:pStyle w:val="Heading1"/>
        <w:numPr>
          <w:ilvl w:val="0"/>
          <w:numId w:val="1"/>
        </w:numPr>
        <w:spacing w:before="480" w:line="276" w:lineRule="auto"/>
        <w:jc w:val="left"/>
        <w:rPr>
          <w:rStyle w:val="IntenseEmphasis"/>
          <w:rFonts w:ascii="Calibri" w:hAnsi="Calibri"/>
          <w:b w:val="0"/>
        </w:rPr>
      </w:pPr>
      <w:r w:rsidRPr="00BD6094">
        <w:rPr>
          <w:rStyle w:val="IntenseEmphasis"/>
          <w:rFonts w:ascii="Calibri" w:hAnsi="Calibri"/>
          <w:b w:val="0"/>
        </w:rPr>
        <w:t>COYU package functions</w:t>
      </w:r>
    </w:p>
    <w:p w:rsidR="003D2942" w:rsidRPr="00BD6094" w:rsidRDefault="003D2942" w:rsidP="003D2942">
      <w:pPr>
        <w:spacing w:after="120"/>
        <w:rPr>
          <w:rFonts w:ascii="Calibri" w:hAnsi="Calibri"/>
          <w:sz w:val="24"/>
          <w:szCs w:val="24"/>
        </w:rPr>
      </w:pPr>
      <w:r w:rsidRPr="00BD6094">
        <w:rPr>
          <w:rFonts w:ascii="Calibri" w:hAnsi="Calibri"/>
          <w:sz w:val="24"/>
          <w:szCs w:val="24"/>
        </w:rPr>
        <w:t xml:space="preserve">The </w:t>
      </w:r>
      <w:proofErr w:type="spellStart"/>
      <w:r w:rsidRPr="00BD6094">
        <w:rPr>
          <w:rFonts w:ascii="Calibri" w:hAnsi="Calibri"/>
          <w:sz w:val="24"/>
          <w:szCs w:val="24"/>
        </w:rPr>
        <w:t>coyu</w:t>
      </w:r>
      <w:proofErr w:type="spellEnd"/>
      <w:r w:rsidRPr="00BD6094">
        <w:rPr>
          <w:rFonts w:ascii="Calibri" w:hAnsi="Calibri"/>
          <w:sz w:val="24"/>
          <w:szCs w:val="24"/>
        </w:rPr>
        <w:t xml:space="preserve"> package contains a number of functions designed to help produce the required format for input and to structure output as well as running the COYU with spline analysis. </w:t>
      </w:r>
      <w:proofErr w:type="gramStart"/>
      <w:r w:rsidRPr="00BD6094">
        <w:rPr>
          <w:rFonts w:ascii="Calibri" w:hAnsi="Calibri"/>
          <w:sz w:val="24"/>
          <w:szCs w:val="24"/>
        </w:rPr>
        <w:t>There are also a number of background functions that you will not need to access directly.</w:t>
      </w:r>
      <w:proofErr w:type="gramEnd"/>
      <w:r w:rsidRPr="00BD6094">
        <w:rPr>
          <w:rFonts w:ascii="Calibri" w:hAnsi="Calibri"/>
          <w:sz w:val="24"/>
          <w:szCs w:val="24"/>
        </w:rPr>
        <w:t xml:space="preserve"> Here is a list of the key functions along with their use: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36"/>
        <w:gridCol w:w="4585"/>
      </w:tblGrid>
      <w:tr w:rsidR="003D2942" w:rsidRPr="00BD6094" w:rsidTr="00184F1D">
        <w:tc>
          <w:tcPr>
            <w:tcW w:w="3936" w:type="dxa"/>
          </w:tcPr>
          <w:p w:rsidR="003D2942" w:rsidRPr="00BD6094" w:rsidRDefault="003D2942" w:rsidP="00184F1D">
            <w:pPr>
              <w:spacing w:after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BD6094">
              <w:rPr>
                <w:rFonts w:ascii="Courier New" w:hAnsi="Courier New" w:cs="Courier New"/>
                <w:color w:val="000000"/>
                <w:sz w:val="24"/>
                <w:szCs w:val="24"/>
              </w:rPr>
              <w:t>COYU_all_results</w:t>
            </w:r>
            <w:proofErr w:type="spellEnd"/>
          </w:p>
        </w:tc>
        <w:tc>
          <w:tcPr>
            <w:tcW w:w="4585" w:type="dxa"/>
          </w:tcPr>
          <w:p w:rsidR="003D2942" w:rsidRPr="00BD6094" w:rsidRDefault="003D2942" w:rsidP="00184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alibri" w:hAnsi="Calibri"/>
                <w:sz w:val="24"/>
                <w:szCs w:val="24"/>
              </w:rPr>
            </w:pPr>
            <w:r w:rsidRPr="00BD6094">
              <w:rPr>
                <w:rFonts w:ascii="Calibri" w:hAnsi="Calibri" w:cs="Courier New"/>
                <w:sz w:val="24"/>
                <w:szCs w:val="24"/>
              </w:rPr>
              <w:t>Core–function: carries the COYU analysis with spline adjustment and generates a results set from trial data, parameters and probability set objects.</w:t>
            </w:r>
          </w:p>
        </w:tc>
      </w:tr>
      <w:tr w:rsidR="003D2942" w:rsidRPr="00BD6094" w:rsidTr="00184F1D">
        <w:tc>
          <w:tcPr>
            <w:tcW w:w="3936" w:type="dxa"/>
          </w:tcPr>
          <w:p w:rsidR="003D2942" w:rsidRPr="00BD6094" w:rsidRDefault="003D2942" w:rsidP="00184F1D">
            <w:pPr>
              <w:spacing w:after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BD6094">
              <w:rPr>
                <w:rFonts w:ascii="Courier New" w:hAnsi="Courier New" w:cs="Courier New"/>
                <w:color w:val="000000"/>
                <w:sz w:val="24"/>
                <w:szCs w:val="24"/>
              </w:rPr>
              <w:t>COYU_data_skeleton</w:t>
            </w:r>
            <w:proofErr w:type="spellEnd"/>
          </w:p>
        </w:tc>
        <w:tc>
          <w:tcPr>
            <w:tcW w:w="4585" w:type="dxa"/>
          </w:tcPr>
          <w:p w:rsidR="003D2942" w:rsidRPr="00BD6094" w:rsidRDefault="003D2942" w:rsidP="00184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alibri" w:hAnsi="Calibri" w:cs="Courier New"/>
                <w:sz w:val="24"/>
                <w:szCs w:val="24"/>
              </w:rPr>
            </w:pPr>
            <w:r w:rsidRPr="00BD6094">
              <w:rPr>
                <w:rFonts w:ascii="Calibri" w:hAnsi="Calibri" w:cs="Courier New"/>
                <w:sz w:val="24"/>
                <w:szCs w:val="24"/>
              </w:rPr>
              <w:t xml:space="preserve">Input data manipulation: creates a "skeleton" data-frame of the right size and type. </w:t>
            </w:r>
          </w:p>
        </w:tc>
      </w:tr>
      <w:tr w:rsidR="003D2942" w:rsidRPr="00BD6094" w:rsidTr="00184F1D">
        <w:tc>
          <w:tcPr>
            <w:tcW w:w="3936" w:type="dxa"/>
          </w:tcPr>
          <w:p w:rsidR="003D2942" w:rsidRPr="00BD6094" w:rsidRDefault="003D2942" w:rsidP="00184F1D">
            <w:pPr>
              <w:spacing w:after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BD6094">
              <w:rPr>
                <w:rFonts w:ascii="Courier New" w:hAnsi="Courier New" w:cs="Courier New"/>
                <w:color w:val="000000"/>
                <w:sz w:val="24"/>
                <w:szCs w:val="24"/>
              </w:rPr>
              <w:t>COYU_parameters</w:t>
            </w:r>
            <w:proofErr w:type="spellEnd"/>
          </w:p>
        </w:tc>
        <w:tc>
          <w:tcPr>
            <w:tcW w:w="4585" w:type="dxa"/>
          </w:tcPr>
          <w:p w:rsidR="003D2942" w:rsidRPr="00BD6094" w:rsidRDefault="003D2942" w:rsidP="00184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BD6094">
              <w:rPr>
                <w:rFonts w:ascii="Calibri" w:hAnsi="Calibri" w:cs="Courier New"/>
                <w:sz w:val="24"/>
                <w:szCs w:val="24"/>
              </w:rPr>
              <w:t>Input data manipulation: creates a parameter object with the correct type. Usually called by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BD6094">
              <w:rPr>
                <w:rFonts w:ascii="Courier New" w:hAnsi="Courier New" w:cs="Courier New"/>
                <w:sz w:val="24"/>
                <w:szCs w:val="24"/>
              </w:rPr>
              <w:t>COYU_parameters_from_df</w:t>
            </w:r>
            <w:proofErr w:type="spellEnd"/>
            <w:r w:rsidRPr="00BD6094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</w:tr>
      <w:tr w:rsidR="003D2942" w:rsidRPr="00BD6094" w:rsidTr="00184F1D">
        <w:tc>
          <w:tcPr>
            <w:tcW w:w="3936" w:type="dxa"/>
          </w:tcPr>
          <w:p w:rsidR="003D2942" w:rsidRPr="00BD6094" w:rsidRDefault="003D2942" w:rsidP="00184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BD6094">
              <w:rPr>
                <w:rFonts w:ascii="Courier New" w:hAnsi="Courier New" w:cs="Courier New"/>
                <w:color w:val="000000"/>
                <w:sz w:val="24"/>
                <w:szCs w:val="24"/>
              </w:rPr>
              <w:t>COYU_parameters_from_df</w:t>
            </w:r>
            <w:proofErr w:type="spellEnd"/>
          </w:p>
          <w:p w:rsidR="003D2942" w:rsidRPr="00BD6094" w:rsidRDefault="003D2942" w:rsidP="00184F1D">
            <w:pPr>
              <w:spacing w:after="0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585" w:type="dxa"/>
          </w:tcPr>
          <w:p w:rsidR="003D2942" w:rsidRPr="00BD6094" w:rsidRDefault="003D2942" w:rsidP="00184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alibri" w:hAnsi="Calibri" w:cs="Courier New"/>
                <w:sz w:val="24"/>
                <w:szCs w:val="24"/>
              </w:rPr>
            </w:pPr>
            <w:r w:rsidRPr="00BD6094">
              <w:rPr>
                <w:rFonts w:ascii="Calibri" w:hAnsi="Calibri" w:cs="Courier New"/>
                <w:sz w:val="24"/>
                <w:szCs w:val="24"/>
              </w:rPr>
              <w:t>Input data manipulation: Infer parameters from the trial data data-frame. You just need to supply the candidate AFP numbers.</w:t>
            </w:r>
          </w:p>
        </w:tc>
      </w:tr>
      <w:tr w:rsidR="003D2942" w:rsidRPr="00BD6094" w:rsidTr="00184F1D">
        <w:tc>
          <w:tcPr>
            <w:tcW w:w="3936" w:type="dxa"/>
          </w:tcPr>
          <w:p w:rsidR="003D2942" w:rsidRPr="00BD6094" w:rsidRDefault="003D2942" w:rsidP="00184F1D">
            <w:pPr>
              <w:spacing w:after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BD6094">
              <w:rPr>
                <w:rFonts w:ascii="Courier New" w:hAnsi="Courier New" w:cs="Courier New"/>
                <w:color w:val="000000"/>
                <w:sz w:val="24"/>
                <w:szCs w:val="24"/>
              </w:rPr>
              <w:t>COYU_probability_set</w:t>
            </w:r>
            <w:proofErr w:type="spellEnd"/>
          </w:p>
        </w:tc>
        <w:tc>
          <w:tcPr>
            <w:tcW w:w="4585" w:type="dxa"/>
          </w:tcPr>
          <w:p w:rsidR="003D2942" w:rsidRPr="00BD6094" w:rsidRDefault="003D2942" w:rsidP="00184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alibri" w:hAnsi="Calibri" w:cs="Courier New"/>
                <w:sz w:val="24"/>
                <w:szCs w:val="24"/>
              </w:rPr>
            </w:pPr>
            <w:r w:rsidRPr="00BD6094">
              <w:rPr>
                <w:rFonts w:ascii="Calibri" w:hAnsi="Calibri" w:cs="Courier New"/>
                <w:sz w:val="24"/>
                <w:szCs w:val="24"/>
              </w:rPr>
              <w:t xml:space="preserve">Input data manipulation: generates a probability set object from the lists of probability values for 2 and </w:t>
            </w:r>
            <w:proofErr w:type="gramStart"/>
            <w:r w:rsidRPr="00BD6094">
              <w:rPr>
                <w:rFonts w:ascii="Calibri" w:hAnsi="Calibri" w:cs="Courier New"/>
                <w:sz w:val="24"/>
                <w:szCs w:val="24"/>
              </w:rPr>
              <w:t>3 year</w:t>
            </w:r>
            <w:proofErr w:type="gramEnd"/>
            <w:r w:rsidRPr="00BD6094">
              <w:rPr>
                <w:rFonts w:ascii="Calibri" w:hAnsi="Calibri" w:cs="Courier New"/>
                <w:sz w:val="24"/>
                <w:szCs w:val="24"/>
              </w:rPr>
              <w:t xml:space="preserve"> rejection decisions along with 2 year acceptance decisions.</w:t>
            </w:r>
          </w:p>
        </w:tc>
      </w:tr>
      <w:tr w:rsidR="003D2942" w:rsidRPr="00BD6094" w:rsidTr="00184F1D">
        <w:tc>
          <w:tcPr>
            <w:tcW w:w="3936" w:type="dxa"/>
          </w:tcPr>
          <w:p w:rsidR="003D2942" w:rsidRPr="00BD6094" w:rsidRDefault="003D2942" w:rsidP="00184F1D">
            <w:pPr>
              <w:spacing w:after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BD6094">
              <w:rPr>
                <w:rFonts w:ascii="Courier New" w:hAnsi="Courier New" w:cs="Courier New"/>
                <w:color w:val="000000"/>
                <w:sz w:val="24"/>
                <w:szCs w:val="24"/>
              </w:rPr>
              <w:t>COYU_sanity_check</w:t>
            </w:r>
            <w:proofErr w:type="spellEnd"/>
          </w:p>
        </w:tc>
        <w:tc>
          <w:tcPr>
            <w:tcW w:w="4585" w:type="dxa"/>
          </w:tcPr>
          <w:p w:rsidR="003D2942" w:rsidRPr="00BD6094" w:rsidRDefault="003D2942" w:rsidP="00184F1D">
            <w:pPr>
              <w:spacing w:after="0"/>
              <w:rPr>
                <w:rFonts w:ascii="Calibri" w:hAnsi="Calibri" w:cs="Courier New"/>
                <w:sz w:val="24"/>
                <w:szCs w:val="24"/>
              </w:rPr>
            </w:pPr>
            <w:r w:rsidRPr="00BD6094">
              <w:rPr>
                <w:rFonts w:ascii="Calibri" w:hAnsi="Calibri" w:cs="Courier New"/>
                <w:sz w:val="24"/>
                <w:szCs w:val="24"/>
              </w:rPr>
              <w:t>Input data manipulation: checks consistency of input data</w:t>
            </w:r>
          </w:p>
        </w:tc>
      </w:tr>
      <w:tr w:rsidR="003D2942" w:rsidRPr="00BD6094" w:rsidTr="00184F1D">
        <w:tc>
          <w:tcPr>
            <w:tcW w:w="3936" w:type="dxa"/>
          </w:tcPr>
          <w:p w:rsidR="003D2942" w:rsidRPr="00BD6094" w:rsidRDefault="003D2942" w:rsidP="00184F1D">
            <w:pPr>
              <w:spacing w:after="0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BD6094">
              <w:rPr>
                <w:rFonts w:ascii="Courier New" w:hAnsi="Courier New" w:cs="Courier New"/>
                <w:color w:val="000000"/>
                <w:sz w:val="24"/>
                <w:szCs w:val="24"/>
              </w:rPr>
              <w:t>COYU_print_results</w:t>
            </w:r>
            <w:proofErr w:type="spellEnd"/>
          </w:p>
        </w:tc>
        <w:tc>
          <w:tcPr>
            <w:tcW w:w="4585" w:type="dxa"/>
          </w:tcPr>
          <w:p w:rsidR="003D2942" w:rsidRPr="00BD6094" w:rsidRDefault="003D2942" w:rsidP="00184F1D">
            <w:pPr>
              <w:spacing w:after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D6094">
              <w:rPr>
                <w:rFonts w:ascii="Calibri" w:hAnsi="Calibri"/>
                <w:sz w:val="24"/>
                <w:szCs w:val="24"/>
              </w:rPr>
              <w:t xml:space="preserve">Output formatting: prints summary results following a run of </w:t>
            </w:r>
            <w:proofErr w:type="spellStart"/>
            <w:r w:rsidRPr="00BD6094">
              <w:rPr>
                <w:rFonts w:ascii="Courier New" w:hAnsi="Courier New" w:cs="Courier New"/>
                <w:color w:val="000000"/>
                <w:sz w:val="24"/>
                <w:szCs w:val="24"/>
              </w:rPr>
              <w:t>COYU_all_results</w:t>
            </w:r>
            <w:proofErr w:type="spellEnd"/>
          </w:p>
        </w:tc>
      </w:tr>
      <w:tr w:rsidR="003D2942" w:rsidRPr="00BD6094" w:rsidTr="00184F1D">
        <w:tc>
          <w:tcPr>
            <w:tcW w:w="3936" w:type="dxa"/>
          </w:tcPr>
          <w:p w:rsidR="003D2942" w:rsidRPr="00BD6094" w:rsidRDefault="003D2942" w:rsidP="00184F1D">
            <w:pPr>
              <w:spacing w:after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BD6094">
              <w:rPr>
                <w:rFonts w:ascii="Courier New" w:hAnsi="Courier New" w:cs="Courier New"/>
                <w:color w:val="000000"/>
                <w:sz w:val="24"/>
                <w:szCs w:val="24"/>
              </w:rPr>
              <w:t>COYU_results_as_dataframe</w:t>
            </w:r>
            <w:proofErr w:type="spellEnd"/>
          </w:p>
        </w:tc>
        <w:tc>
          <w:tcPr>
            <w:tcW w:w="4585" w:type="dxa"/>
          </w:tcPr>
          <w:p w:rsidR="003D2942" w:rsidRPr="00BD6094" w:rsidRDefault="003D2942" w:rsidP="00184F1D">
            <w:pPr>
              <w:spacing w:after="0"/>
              <w:rPr>
                <w:rFonts w:ascii="Calibri" w:hAnsi="Calibri"/>
                <w:sz w:val="24"/>
                <w:szCs w:val="24"/>
              </w:rPr>
            </w:pPr>
            <w:r w:rsidRPr="00BD6094">
              <w:rPr>
                <w:rFonts w:ascii="Calibri" w:hAnsi="Calibri"/>
                <w:sz w:val="24"/>
                <w:szCs w:val="24"/>
              </w:rPr>
              <w:t xml:space="preserve">Output formatting: converts output from </w:t>
            </w:r>
            <w:proofErr w:type="spellStart"/>
            <w:r w:rsidRPr="00BD6094">
              <w:rPr>
                <w:rFonts w:ascii="Courier New" w:hAnsi="Courier New" w:cs="Courier New"/>
                <w:color w:val="000000"/>
                <w:sz w:val="24"/>
                <w:szCs w:val="24"/>
              </w:rPr>
              <w:t>COYU_all_results</w:t>
            </w:r>
            <w:proofErr w:type="spellEnd"/>
            <w:r w:rsidRPr="00BD6094">
              <w:rPr>
                <w:rFonts w:ascii="Calibri" w:hAnsi="Calibri"/>
                <w:sz w:val="24"/>
                <w:szCs w:val="24"/>
              </w:rPr>
              <w:t xml:space="preserve"> to a convenient data-frame format. This </w:t>
            </w:r>
            <w:proofErr w:type="gramStart"/>
            <w:r w:rsidRPr="00BD6094">
              <w:rPr>
                <w:rFonts w:ascii="Calibri" w:hAnsi="Calibri"/>
                <w:sz w:val="24"/>
                <w:szCs w:val="24"/>
              </w:rPr>
              <w:t>can then be written</w:t>
            </w:r>
            <w:proofErr w:type="gramEnd"/>
            <w:r w:rsidRPr="00BD6094">
              <w:rPr>
                <w:rFonts w:ascii="Calibri" w:hAnsi="Calibri"/>
                <w:sz w:val="24"/>
                <w:szCs w:val="24"/>
              </w:rPr>
              <w:t xml:space="preserve"> to a file, e.g. comma-separated value format using </w:t>
            </w:r>
            <w:r w:rsidRPr="00BD6094">
              <w:rPr>
                <w:rFonts w:ascii="Courier New" w:hAnsi="Courier New" w:cs="Courier New"/>
                <w:sz w:val="24"/>
                <w:szCs w:val="24"/>
              </w:rPr>
              <w:t>write.csv</w:t>
            </w:r>
            <w:r w:rsidRPr="00BD6094">
              <w:rPr>
                <w:rFonts w:ascii="Calibri" w:hAnsi="Calibri"/>
                <w:sz w:val="24"/>
                <w:szCs w:val="24"/>
              </w:rPr>
              <w:t xml:space="preserve"> (csv files can easily be read by Excel).</w:t>
            </w:r>
          </w:p>
        </w:tc>
      </w:tr>
      <w:tr w:rsidR="003D2942" w:rsidRPr="00BD6094" w:rsidTr="00184F1D">
        <w:tc>
          <w:tcPr>
            <w:tcW w:w="3936" w:type="dxa"/>
          </w:tcPr>
          <w:p w:rsidR="003D2942" w:rsidRPr="00BD6094" w:rsidRDefault="003D2942" w:rsidP="00184F1D">
            <w:pPr>
              <w:spacing w:after="0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BD6094">
              <w:rPr>
                <w:rFonts w:ascii="Courier New" w:hAnsi="Courier New" w:cs="Courier New"/>
                <w:color w:val="000000"/>
                <w:sz w:val="24"/>
                <w:szCs w:val="24"/>
              </w:rPr>
              <w:t>COYU_plot_results</w:t>
            </w:r>
            <w:proofErr w:type="spellEnd"/>
          </w:p>
        </w:tc>
        <w:tc>
          <w:tcPr>
            <w:tcW w:w="4585" w:type="dxa"/>
          </w:tcPr>
          <w:p w:rsidR="003D2942" w:rsidRPr="00BD6094" w:rsidRDefault="003D2942" w:rsidP="00184F1D">
            <w:pPr>
              <w:spacing w:after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D6094">
              <w:rPr>
                <w:rFonts w:ascii="Calibri" w:hAnsi="Calibri"/>
                <w:sz w:val="24"/>
                <w:szCs w:val="24"/>
              </w:rPr>
              <w:t xml:space="preserve">Output formatting: produces plots for each character and year of the spline curves fitted by </w:t>
            </w:r>
            <w:proofErr w:type="spellStart"/>
            <w:r w:rsidRPr="00BD6094">
              <w:rPr>
                <w:rFonts w:ascii="Courier New" w:hAnsi="Courier New" w:cs="Courier New"/>
                <w:color w:val="000000"/>
                <w:sz w:val="24"/>
                <w:szCs w:val="24"/>
              </w:rPr>
              <w:t>COYU_all_results</w:t>
            </w:r>
            <w:proofErr w:type="spellEnd"/>
          </w:p>
        </w:tc>
      </w:tr>
    </w:tbl>
    <w:p w:rsidR="003D2942" w:rsidRPr="00BD6094" w:rsidRDefault="003D2942" w:rsidP="003D2942">
      <w:pPr>
        <w:spacing w:after="120"/>
        <w:rPr>
          <w:rFonts w:ascii="Calibri" w:hAnsi="Calibri"/>
          <w:sz w:val="24"/>
          <w:szCs w:val="24"/>
        </w:rPr>
      </w:pPr>
    </w:p>
    <w:p w:rsidR="003D2942" w:rsidRPr="00BD6094" w:rsidRDefault="003D2942" w:rsidP="003D2942">
      <w:pPr>
        <w:spacing w:after="0"/>
        <w:rPr>
          <w:rStyle w:val="IntenseEmphasis"/>
          <w:rFonts w:ascii="Calibri" w:hAnsi="Calibri"/>
        </w:rPr>
      </w:pPr>
      <w:r w:rsidRPr="00BD6094">
        <w:rPr>
          <w:rStyle w:val="IntenseEmphasis"/>
          <w:rFonts w:ascii="Calibri" w:hAnsi="Calibri"/>
        </w:rPr>
        <w:t>Specification of input</w:t>
      </w:r>
    </w:p>
    <w:p w:rsidR="003D2942" w:rsidRPr="00BD6094" w:rsidRDefault="003D2942" w:rsidP="003D2942">
      <w:pPr>
        <w:spacing w:after="120"/>
        <w:rPr>
          <w:rFonts w:ascii="Calibri" w:hAnsi="Calibri"/>
          <w:sz w:val="24"/>
          <w:szCs w:val="24"/>
        </w:rPr>
      </w:pPr>
      <w:r w:rsidRPr="00BD6094">
        <w:rPr>
          <w:rFonts w:ascii="Calibri" w:hAnsi="Calibri"/>
          <w:sz w:val="24"/>
          <w:szCs w:val="24"/>
        </w:rPr>
        <w:t xml:space="preserve">In the first instance, we recommend that you use the function </w:t>
      </w:r>
      <w:proofErr w:type="spellStart"/>
      <w:r w:rsidRPr="00BD6094">
        <w:rPr>
          <w:rFonts w:ascii="Courier New" w:hAnsi="Courier New" w:cs="Courier New"/>
          <w:color w:val="000000"/>
          <w:sz w:val="24"/>
          <w:szCs w:val="24"/>
        </w:rPr>
        <w:t>COYU_all_results</w:t>
      </w:r>
      <w:proofErr w:type="spellEnd"/>
      <w:r w:rsidRPr="00BD6094">
        <w:rPr>
          <w:rFonts w:ascii="Calibri" w:hAnsi="Calibri"/>
          <w:sz w:val="24"/>
          <w:szCs w:val="24"/>
        </w:rPr>
        <w:t xml:space="preserve"> to run the COYU analyses using spline adjustment. This function requires three arguments to define the input for the analysis and it </w:t>
      </w:r>
      <w:proofErr w:type="gramStart"/>
      <w:r w:rsidRPr="00BD6094">
        <w:rPr>
          <w:rFonts w:ascii="Calibri" w:hAnsi="Calibri"/>
          <w:sz w:val="24"/>
          <w:szCs w:val="24"/>
        </w:rPr>
        <w:t>is suggested</w:t>
      </w:r>
      <w:proofErr w:type="gramEnd"/>
      <w:r w:rsidRPr="00BD6094">
        <w:rPr>
          <w:rFonts w:ascii="Calibri" w:hAnsi="Calibri"/>
          <w:sz w:val="24"/>
          <w:szCs w:val="24"/>
        </w:rPr>
        <w:t xml:space="preserve"> that you use the constructor functions to create them:</w:t>
      </w:r>
    </w:p>
    <w:p w:rsidR="003D2942" w:rsidRPr="00BD6094" w:rsidRDefault="003D2942" w:rsidP="003D2942">
      <w:pPr>
        <w:pStyle w:val="ListParagraph"/>
        <w:numPr>
          <w:ilvl w:val="0"/>
          <w:numId w:val="2"/>
        </w:numPr>
        <w:spacing w:after="12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D6094">
        <w:rPr>
          <w:rFonts w:ascii="Courier New" w:hAnsi="Courier New" w:cs="Courier New"/>
          <w:sz w:val="24"/>
          <w:szCs w:val="24"/>
        </w:rPr>
        <w:t>trial_data</w:t>
      </w:r>
      <w:proofErr w:type="spellEnd"/>
      <w:r w:rsidRPr="00BD6094">
        <w:rPr>
          <w:rFonts w:ascii="Calibri" w:hAnsi="Calibri"/>
          <w:sz w:val="24"/>
          <w:szCs w:val="24"/>
        </w:rPr>
        <w:t xml:space="preserve">: trial data in a data –frame with columns </w:t>
      </w:r>
      <w:r w:rsidRPr="00BD6094">
        <w:rPr>
          <w:rFonts w:ascii="Courier New" w:hAnsi="Courier New" w:cs="Courier New"/>
          <w:sz w:val="24"/>
          <w:szCs w:val="24"/>
        </w:rPr>
        <w:t>year</w:t>
      </w:r>
      <w:r w:rsidRPr="00BD6094">
        <w:rPr>
          <w:rFonts w:ascii="Calibri" w:hAnsi="Calibri"/>
          <w:sz w:val="24"/>
          <w:szCs w:val="24"/>
        </w:rPr>
        <w:t xml:space="preserve">, </w:t>
      </w:r>
      <w:r w:rsidRPr="00BD6094">
        <w:rPr>
          <w:rFonts w:ascii="Courier New" w:hAnsi="Courier New" w:cs="Courier New"/>
          <w:sz w:val="24"/>
          <w:szCs w:val="24"/>
        </w:rPr>
        <w:t>AFP</w:t>
      </w:r>
      <w:r w:rsidRPr="00BD6094">
        <w:rPr>
          <w:rFonts w:ascii="Calibri" w:hAnsi="Calibri"/>
          <w:sz w:val="24"/>
          <w:szCs w:val="24"/>
        </w:rPr>
        <w:t xml:space="preserve">, </w:t>
      </w:r>
      <w:r w:rsidRPr="00BD6094">
        <w:rPr>
          <w:rFonts w:ascii="Courier New" w:hAnsi="Courier New" w:cs="Courier New"/>
          <w:sz w:val="24"/>
          <w:szCs w:val="24"/>
        </w:rPr>
        <w:t>variety</w:t>
      </w:r>
      <w:r w:rsidRPr="00BD6094">
        <w:rPr>
          <w:rFonts w:ascii="Calibri" w:hAnsi="Calibri"/>
          <w:sz w:val="24"/>
          <w:szCs w:val="24"/>
        </w:rPr>
        <w:t xml:space="preserve">, </w:t>
      </w:r>
      <w:proofErr w:type="gramStart"/>
      <w:r w:rsidRPr="00BD6094">
        <w:rPr>
          <w:rFonts w:ascii="Calibri" w:hAnsi="Calibri"/>
          <w:sz w:val="24"/>
          <w:szCs w:val="24"/>
        </w:rPr>
        <w:t>one</w:t>
      </w:r>
      <w:proofErr w:type="gramEnd"/>
      <w:r w:rsidRPr="00BD6094">
        <w:rPr>
          <w:rFonts w:ascii="Calibri" w:hAnsi="Calibri"/>
          <w:sz w:val="24"/>
          <w:szCs w:val="24"/>
        </w:rPr>
        <w:t xml:space="preserve"> column for each character (UP prefix followed by numeric identifier of character) containing mean values, and one column for each character (</w:t>
      </w:r>
      <w:proofErr w:type="spellStart"/>
      <w:r w:rsidRPr="00BD6094">
        <w:rPr>
          <w:rFonts w:ascii="Calibri" w:hAnsi="Calibri"/>
          <w:sz w:val="24"/>
          <w:szCs w:val="24"/>
        </w:rPr>
        <w:t>sUP</w:t>
      </w:r>
      <w:proofErr w:type="spellEnd"/>
      <w:r w:rsidRPr="00BD6094">
        <w:rPr>
          <w:rFonts w:ascii="Calibri" w:hAnsi="Calibri"/>
          <w:sz w:val="24"/>
          <w:szCs w:val="24"/>
        </w:rPr>
        <w:t xml:space="preserve"> prefix followed by numeric identifier of character) containing </w:t>
      </w:r>
      <w:ins w:id="2" w:author=" " w:date="2020-11-18T11:27:00Z">
        <w:r w:rsidR="00AA35D1">
          <w:rPr>
            <w:rFonts w:ascii="Calibri" w:hAnsi="Calibri"/>
            <w:sz w:val="24"/>
            <w:szCs w:val="24"/>
          </w:rPr>
          <w:t xml:space="preserve">within-plot </w:t>
        </w:r>
      </w:ins>
      <w:r w:rsidRPr="00BD6094">
        <w:rPr>
          <w:rFonts w:ascii="Calibri" w:hAnsi="Calibri"/>
          <w:sz w:val="24"/>
          <w:szCs w:val="24"/>
        </w:rPr>
        <w:t xml:space="preserve">standard deviations (mean over plots). </w:t>
      </w:r>
      <w:r w:rsidRPr="00BD6094">
        <w:rPr>
          <w:rFonts w:ascii="Courier New" w:hAnsi="Courier New" w:cs="Courier New"/>
          <w:sz w:val="24"/>
          <w:szCs w:val="24"/>
        </w:rPr>
        <w:t>Year</w:t>
      </w:r>
      <w:r w:rsidRPr="00BD6094">
        <w:rPr>
          <w:rFonts w:ascii="Calibri" w:hAnsi="Calibri"/>
          <w:sz w:val="24"/>
          <w:szCs w:val="24"/>
        </w:rPr>
        <w:t xml:space="preserve"> is numeric e.g. 2001. </w:t>
      </w:r>
      <w:r w:rsidRPr="00BD6094">
        <w:rPr>
          <w:rFonts w:ascii="Courier New" w:hAnsi="Courier New" w:cs="Courier New"/>
          <w:sz w:val="24"/>
          <w:szCs w:val="24"/>
        </w:rPr>
        <w:t>AFP</w:t>
      </w:r>
      <w:r w:rsidRPr="00BD6094">
        <w:rPr>
          <w:rFonts w:ascii="Calibri" w:hAnsi="Calibri"/>
          <w:sz w:val="24"/>
          <w:szCs w:val="24"/>
        </w:rPr>
        <w:t xml:space="preserve"> denotes the numeric unique identifier for the varieties and must be a factor. </w:t>
      </w:r>
      <w:r w:rsidRPr="00BD6094">
        <w:rPr>
          <w:rFonts w:ascii="Courier New" w:hAnsi="Courier New" w:cs="Courier New"/>
          <w:sz w:val="24"/>
          <w:szCs w:val="24"/>
        </w:rPr>
        <w:t>Variety</w:t>
      </w:r>
      <w:r w:rsidRPr="00BD6094">
        <w:rPr>
          <w:rFonts w:ascii="Calibri" w:hAnsi="Calibri"/>
          <w:sz w:val="24"/>
          <w:szCs w:val="24"/>
        </w:rPr>
        <w:t xml:space="preserve"> is an optional text label for each variety. Missing values are denoted </w:t>
      </w:r>
      <w:r w:rsidRPr="00BD6094">
        <w:rPr>
          <w:rFonts w:ascii="Courier New" w:hAnsi="Courier New" w:cs="Courier New"/>
          <w:sz w:val="24"/>
          <w:szCs w:val="24"/>
        </w:rPr>
        <w:t>NA</w:t>
      </w:r>
      <w:r w:rsidRPr="00BD6094">
        <w:rPr>
          <w:rFonts w:ascii="Calibri" w:hAnsi="Calibri"/>
          <w:sz w:val="24"/>
          <w:szCs w:val="24"/>
        </w:rPr>
        <w:t xml:space="preserve"> as usual in R. This object should have the S3 class “COYUs9TrialData”</w:t>
      </w:r>
    </w:p>
    <w:p w:rsidR="003D2942" w:rsidRPr="00BD6094" w:rsidRDefault="003D2942" w:rsidP="003D2942">
      <w:pPr>
        <w:pStyle w:val="ListParagraph"/>
        <w:numPr>
          <w:ilvl w:val="0"/>
          <w:numId w:val="2"/>
        </w:numPr>
        <w:spacing w:after="120"/>
        <w:jc w:val="both"/>
        <w:rPr>
          <w:rFonts w:ascii="Calibri" w:hAnsi="Calibri"/>
          <w:sz w:val="24"/>
          <w:szCs w:val="24"/>
        </w:rPr>
      </w:pPr>
      <w:proofErr w:type="spellStart"/>
      <w:r w:rsidRPr="00BD6094">
        <w:rPr>
          <w:rFonts w:ascii="Courier New" w:hAnsi="Courier New" w:cs="Courier New"/>
          <w:sz w:val="24"/>
          <w:szCs w:val="24"/>
        </w:rPr>
        <w:t>coyu_parameters</w:t>
      </w:r>
      <w:proofErr w:type="spellEnd"/>
      <w:r w:rsidRPr="00BD6094">
        <w:rPr>
          <w:rFonts w:ascii="Calibri" w:hAnsi="Calibri"/>
          <w:sz w:val="24"/>
          <w:szCs w:val="24"/>
        </w:rPr>
        <w:t xml:space="preserve">: a list defines which elements of the trial data are to be included in the analysis. It is a list with elements </w:t>
      </w:r>
      <w:r w:rsidRPr="00BD6094">
        <w:rPr>
          <w:rFonts w:ascii="Courier New" w:hAnsi="Courier New" w:cs="Courier New"/>
          <w:sz w:val="24"/>
          <w:szCs w:val="24"/>
        </w:rPr>
        <w:t>candidates</w:t>
      </w:r>
      <w:r w:rsidRPr="00BD6094">
        <w:rPr>
          <w:rFonts w:ascii="Calibri" w:hAnsi="Calibri"/>
          <w:sz w:val="24"/>
          <w:szCs w:val="24"/>
        </w:rPr>
        <w:t xml:space="preserve"> (a numeric vector specifying AFP numbers of candidates), </w:t>
      </w:r>
      <w:r w:rsidRPr="00BD6094">
        <w:rPr>
          <w:rFonts w:ascii="Courier New" w:hAnsi="Courier New" w:cs="Courier New"/>
          <w:sz w:val="24"/>
          <w:szCs w:val="24"/>
        </w:rPr>
        <w:t>references</w:t>
      </w:r>
      <w:r w:rsidRPr="00BD6094">
        <w:rPr>
          <w:rFonts w:ascii="Calibri" w:hAnsi="Calibri"/>
          <w:sz w:val="24"/>
          <w:szCs w:val="24"/>
        </w:rPr>
        <w:t xml:space="preserve"> (a numeric vector specifying AFP numbers of reference varieties), </w:t>
      </w:r>
      <w:r w:rsidRPr="00BD6094">
        <w:rPr>
          <w:rFonts w:ascii="Courier New" w:hAnsi="Courier New" w:cs="Courier New"/>
          <w:sz w:val="24"/>
          <w:szCs w:val="24"/>
        </w:rPr>
        <w:t>characters</w:t>
      </w:r>
      <w:r w:rsidRPr="00BD6094">
        <w:rPr>
          <w:rFonts w:ascii="Calibri" w:hAnsi="Calibri"/>
          <w:sz w:val="24"/>
          <w:szCs w:val="24"/>
        </w:rPr>
        <w:t xml:space="preserve"> (a numeric vector specifying numbers of characters) and </w:t>
      </w:r>
      <w:proofErr w:type="spellStart"/>
      <w:r w:rsidRPr="00BD6094">
        <w:rPr>
          <w:rFonts w:ascii="Courier New" w:hAnsi="Courier New" w:cs="Courier New"/>
          <w:sz w:val="24"/>
          <w:szCs w:val="24"/>
        </w:rPr>
        <w:t>num_trial_years</w:t>
      </w:r>
      <w:proofErr w:type="spellEnd"/>
      <w:r w:rsidRPr="00BD6094">
        <w:rPr>
          <w:rFonts w:ascii="Calibri" w:hAnsi="Calibri"/>
          <w:sz w:val="24"/>
          <w:szCs w:val="24"/>
        </w:rPr>
        <w:t xml:space="preserve"> (a number stating the number of years). This object should have the S3 class “COYUs9Parameters”.</w:t>
      </w:r>
    </w:p>
    <w:p w:rsidR="003D2942" w:rsidRPr="00BD6094" w:rsidRDefault="003D2942" w:rsidP="003D2942">
      <w:pPr>
        <w:pStyle w:val="ListParagraph"/>
        <w:numPr>
          <w:ilvl w:val="0"/>
          <w:numId w:val="2"/>
        </w:numPr>
        <w:spacing w:after="120"/>
        <w:jc w:val="both"/>
        <w:rPr>
          <w:rFonts w:ascii="Calibri" w:hAnsi="Calibri"/>
          <w:sz w:val="24"/>
          <w:szCs w:val="24"/>
        </w:rPr>
      </w:pPr>
      <w:proofErr w:type="spellStart"/>
      <w:r w:rsidRPr="00BD6094">
        <w:rPr>
          <w:rFonts w:ascii="Courier New" w:hAnsi="Courier New" w:cs="Courier New"/>
          <w:sz w:val="24"/>
          <w:szCs w:val="24"/>
        </w:rPr>
        <w:t>probability_sets</w:t>
      </w:r>
      <w:proofErr w:type="spellEnd"/>
      <w:r w:rsidRPr="00BD6094">
        <w:rPr>
          <w:rFonts w:ascii="Calibri" w:hAnsi="Calibri"/>
          <w:sz w:val="24"/>
          <w:szCs w:val="24"/>
        </w:rPr>
        <w:t xml:space="preserve">: a two-dimensional array with each row defining a set of probability values for decisions. The ability to define more than one set may be useful in this practical exercise. There are three columns: </w:t>
      </w:r>
      <w:r w:rsidRPr="00BD6094">
        <w:rPr>
          <w:rFonts w:ascii="Courier New" w:hAnsi="Courier New" w:cs="Courier New"/>
          <w:sz w:val="24"/>
          <w:szCs w:val="24"/>
        </w:rPr>
        <w:t>3_year_reject</w:t>
      </w:r>
      <w:r w:rsidRPr="00BD6094">
        <w:rPr>
          <w:rFonts w:ascii="Calibri" w:hAnsi="Calibri"/>
          <w:sz w:val="24"/>
          <w:szCs w:val="24"/>
        </w:rPr>
        <w:t xml:space="preserve"> (probability value for rejection after three years), </w:t>
      </w:r>
      <w:r w:rsidRPr="00BD6094">
        <w:rPr>
          <w:rFonts w:ascii="Courier New" w:hAnsi="Courier New" w:cs="Courier New"/>
          <w:sz w:val="24"/>
          <w:szCs w:val="24"/>
        </w:rPr>
        <w:t>2_year_reject</w:t>
      </w:r>
      <w:r w:rsidRPr="00BD6094">
        <w:rPr>
          <w:rFonts w:ascii="Calibri" w:hAnsi="Calibri"/>
          <w:sz w:val="24"/>
          <w:szCs w:val="24"/>
        </w:rPr>
        <w:t xml:space="preserve"> (probability value for rejection after two years) and </w:t>
      </w:r>
      <w:r w:rsidRPr="00BD6094">
        <w:rPr>
          <w:rFonts w:ascii="Courier New" w:hAnsi="Courier New" w:cs="Courier New"/>
          <w:sz w:val="24"/>
          <w:szCs w:val="24"/>
        </w:rPr>
        <w:t>2_year_accept</w:t>
      </w:r>
      <w:r w:rsidRPr="00BD6094">
        <w:rPr>
          <w:rFonts w:ascii="Calibri" w:hAnsi="Calibri"/>
          <w:sz w:val="24"/>
          <w:szCs w:val="24"/>
        </w:rPr>
        <w:t xml:space="preserve"> (probability value for acceptance after two years – this will be a higher value than </w:t>
      </w:r>
      <w:r w:rsidRPr="00BD6094">
        <w:rPr>
          <w:rFonts w:ascii="Courier New" w:hAnsi="Courier New" w:cs="Courier New"/>
          <w:sz w:val="24"/>
          <w:szCs w:val="24"/>
        </w:rPr>
        <w:t>2_year_reject</w:t>
      </w:r>
      <w:r w:rsidRPr="00BD6094">
        <w:rPr>
          <w:rFonts w:ascii="Calibri" w:hAnsi="Calibri"/>
          <w:sz w:val="24"/>
          <w:szCs w:val="24"/>
        </w:rPr>
        <w:t xml:space="preserve">). Note that, with a </w:t>
      </w:r>
      <w:proofErr w:type="gramStart"/>
      <w:r w:rsidRPr="00BD6094">
        <w:rPr>
          <w:rFonts w:ascii="Calibri" w:hAnsi="Calibri"/>
          <w:sz w:val="24"/>
          <w:szCs w:val="24"/>
        </w:rPr>
        <w:t>2 year</w:t>
      </w:r>
      <w:proofErr w:type="gramEnd"/>
      <w:r w:rsidRPr="00BD6094">
        <w:rPr>
          <w:rFonts w:ascii="Calibri" w:hAnsi="Calibri"/>
          <w:sz w:val="24"/>
          <w:szCs w:val="24"/>
        </w:rPr>
        <w:t xml:space="preserve"> DUS test, </w:t>
      </w:r>
      <w:r w:rsidRPr="00BD6094">
        <w:rPr>
          <w:rFonts w:ascii="Courier New" w:hAnsi="Courier New" w:cs="Courier New"/>
          <w:sz w:val="24"/>
          <w:szCs w:val="24"/>
        </w:rPr>
        <w:t xml:space="preserve">3_year_reject </w:t>
      </w:r>
      <w:r w:rsidRPr="00BD6094">
        <w:rPr>
          <w:rFonts w:ascii="Calibri" w:hAnsi="Calibri" w:cs="Courier New"/>
          <w:sz w:val="24"/>
          <w:szCs w:val="24"/>
        </w:rPr>
        <w:t>and</w:t>
      </w:r>
      <w:r w:rsidRPr="00BD6094">
        <w:rPr>
          <w:rFonts w:ascii="Courier New" w:hAnsi="Courier New" w:cs="Courier New"/>
          <w:sz w:val="24"/>
          <w:szCs w:val="24"/>
        </w:rPr>
        <w:t xml:space="preserve"> 2_year_accept</w:t>
      </w:r>
      <w:r w:rsidRPr="00BD6094">
        <w:rPr>
          <w:rFonts w:ascii="Calibri" w:hAnsi="Calibri"/>
          <w:sz w:val="24"/>
          <w:szCs w:val="24"/>
        </w:rPr>
        <w:t xml:space="preserve"> are redundant but the software still requires values for these. This object should have the S3 class “COYUs9ProbabilitySet”.</w:t>
      </w:r>
    </w:p>
    <w:p w:rsidR="003D2942" w:rsidRPr="00BD6094" w:rsidRDefault="003D2942" w:rsidP="003D2942">
      <w:pPr>
        <w:spacing w:after="120"/>
        <w:rPr>
          <w:rFonts w:ascii="Calibri" w:hAnsi="Calibri"/>
          <w:sz w:val="24"/>
          <w:szCs w:val="24"/>
        </w:rPr>
      </w:pPr>
      <w:r w:rsidRPr="00BD6094">
        <w:rPr>
          <w:rFonts w:ascii="Calibri" w:hAnsi="Calibri"/>
          <w:sz w:val="24"/>
          <w:szCs w:val="24"/>
        </w:rPr>
        <w:t xml:space="preserve">To facilitate setting up of these files we have included utility functions </w:t>
      </w:r>
      <w:proofErr w:type="spellStart"/>
      <w:r w:rsidRPr="00BD6094">
        <w:rPr>
          <w:rFonts w:ascii="Courier New" w:hAnsi="Courier New" w:cs="Courier New"/>
          <w:sz w:val="24"/>
          <w:szCs w:val="24"/>
        </w:rPr>
        <w:t>COYU_data_skeleton</w:t>
      </w:r>
      <w:proofErr w:type="spellEnd"/>
      <w:r w:rsidRPr="00BD6094">
        <w:rPr>
          <w:rFonts w:ascii="Calibri" w:hAnsi="Calibri"/>
          <w:sz w:val="24"/>
          <w:szCs w:val="24"/>
        </w:rPr>
        <w:t xml:space="preserve">, </w:t>
      </w:r>
      <w:proofErr w:type="spellStart"/>
      <w:r w:rsidRPr="00BD6094">
        <w:rPr>
          <w:rFonts w:ascii="Courier New" w:hAnsi="Courier New" w:cs="Courier New"/>
          <w:sz w:val="24"/>
          <w:szCs w:val="24"/>
        </w:rPr>
        <w:t>COYU_parameters</w:t>
      </w:r>
      <w:proofErr w:type="spellEnd"/>
      <w:r w:rsidRPr="00BD6094">
        <w:rPr>
          <w:rFonts w:ascii="Calibri" w:hAnsi="Calibri"/>
          <w:sz w:val="24"/>
          <w:szCs w:val="24"/>
        </w:rPr>
        <w:t xml:space="preserve">, </w:t>
      </w:r>
      <w:proofErr w:type="spellStart"/>
      <w:r w:rsidRPr="00BD6094">
        <w:rPr>
          <w:rFonts w:ascii="Courier New" w:hAnsi="Courier New" w:cs="Courier New"/>
          <w:sz w:val="24"/>
          <w:szCs w:val="24"/>
        </w:rPr>
        <w:t>COYU_parameters_from_df</w:t>
      </w:r>
      <w:proofErr w:type="spellEnd"/>
      <w:r w:rsidRPr="00BD6094">
        <w:rPr>
          <w:rFonts w:ascii="Calibri" w:hAnsi="Calibri"/>
          <w:sz w:val="24"/>
          <w:szCs w:val="24"/>
        </w:rPr>
        <w:t xml:space="preserve"> and </w:t>
      </w:r>
      <w:proofErr w:type="spellStart"/>
      <w:r w:rsidRPr="00BD6094">
        <w:rPr>
          <w:rFonts w:ascii="Courier New" w:hAnsi="Courier New" w:cs="Courier New"/>
          <w:sz w:val="24"/>
          <w:szCs w:val="24"/>
        </w:rPr>
        <w:t>COYU_probability_set</w:t>
      </w:r>
      <w:proofErr w:type="spellEnd"/>
      <w:r w:rsidRPr="00BD6094">
        <w:rPr>
          <w:rFonts w:ascii="Calibri" w:hAnsi="Calibri"/>
          <w:sz w:val="24"/>
          <w:szCs w:val="24"/>
        </w:rPr>
        <w:t>. See below for an example of their use.</w:t>
      </w:r>
      <w:r>
        <w:rPr>
          <w:rFonts w:ascii="Calibri" w:hAnsi="Calibri"/>
          <w:sz w:val="24"/>
          <w:szCs w:val="24"/>
        </w:rPr>
        <w:t xml:space="preserve"> Further information on the data format can be found by using the command </w:t>
      </w:r>
      <w:proofErr w:type="gramStart"/>
      <w:r w:rsidRPr="000D356D">
        <w:rPr>
          <w:rFonts w:ascii="Courier New" w:hAnsi="Courier New" w:cs="Courier New"/>
          <w:sz w:val="24"/>
          <w:szCs w:val="24"/>
        </w:rPr>
        <w:t>help(</w:t>
      </w:r>
      <w:proofErr w:type="spellStart"/>
      <w:proofErr w:type="gramEnd"/>
      <w:r w:rsidRPr="000D356D">
        <w:rPr>
          <w:rFonts w:ascii="Courier New" w:hAnsi="Courier New" w:cs="Courier New"/>
          <w:sz w:val="24"/>
          <w:szCs w:val="24"/>
        </w:rPr>
        <w:t>COYU_dataset_format,package</w:t>
      </w:r>
      <w:proofErr w:type="spellEnd"/>
      <w:r w:rsidRPr="000D356D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0D356D">
        <w:rPr>
          <w:rFonts w:ascii="Courier New" w:hAnsi="Courier New" w:cs="Courier New"/>
          <w:sz w:val="24"/>
          <w:szCs w:val="24"/>
        </w:rPr>
        <w:t>coyu</w:t>
      </w:r>
      <w:proofErr w:type="spellEnd"/>
      <w:r w:rsidRPr="000D356D">
        <w:rPr>
          <w:rFonts w:ascii="Courier New" w:hAnsi="Courier New" w:cs="Courier New"/>
          <w:sz w:val="24"/>
          <w:szCs w:val="24"/>
        </w:rPr>
        <w:t>")</w:t>
      </w:r>
      <w:r>
        <w:rPr>
          <w:rFonts w:ascii="Calibri" w:hAnsi="Calibri"/>
          <w:sz w:val="24"/>
          <w:szCs w:val="24"/>
        </w:rPr>
        <w:t xml:space="preserve">. </w:t>
      </w:r>
    </w:p>
    <w:p w:rsidR="003D2942" w:rsidRPr="00BD6094" w:rsidRDefault="003D2942" w:rsidP="003D2942">
      <w:pPr>
        <w:spacing w:after="120"/>
        <w:rPr>
          <w:sz w:val="24"/>
          <w:szCs w:val="24"/>
        </w:rPr>
      </w:pPr>
    </w:p>
    <w:p w:rsidR="003D2942" w:rsidRPr="00BD6094" w:rsidRDefault="003D2942" w:rsidP="003D2942">
      <w:pPr>
        <w:spacing w:after="0"/>
        <w:rPr>
          <w:rStyle w:val="IntenseEmphasis"/>
          <w:rFonts w:ascii="Calibri" w:hAnsi="Calibri"/>
        </w:rPr>
      </w:pPr>
      <w:r w:rsidRPr="00BD6094">
        <w:rPr>
          <w:rStyle w:val="IntenseEmphasis"/>
          <w:rFonts w:ascii="Calibri" w:hAnsi="Calibri"/>
        </w:rPr>
        <w:t>Output</w:t>
      </w:r>
    </w:p>
    <w:p w:rsidR="003D2942" w:rsidRPr="00BD6094" w:rsidRDefault="003D2942" w:rsidP="003D2942">
      <w:pPr>
        <w:spacing w:after="120"/>
        <w:rPr>
          <w:rFonts w:ascii="Calibri" w:hAnsi="Calibri"/>
          <w:sz w:val="24"/>
          <w:szCs w:val="24"/>
        </w:rPr>
      </w:pPr>
      <w:r w:rsidRPr="00BD6094">
        <w:rPr>
          <w:rFonts w:ascii="Calibri" w:hAnsi="Calibri"/>
          <w:sz w:val="24"/>
          <w:szCs w:val="24"/>
        </w:rPr>
        <w:t xml:space="preserve">Running function </w:t>
      </w:r>
      <w:proofErr w:type="spellStart"/>
      <w:r w:rsidRPr="00BD6094">
        <w:rPr>
          <w:rFonts w:ascii="Courier New" w:hAnsi="Courier New" w:cs="Courier New"/>
          <w:sz w:val="24"/>
          <w:szCs w:val="24"/>
        </w:rPr>
        <w:t>COYU_all_results</w:t>
      </w:r>
      <w:proofErr w:type="spellEnd"/>
      <w:r w:rsidRPr="00BD6094">
        <w:rPr>
          <w:rFonts w:ascii="Calibri" w:hAnsi="Calibri"/>
          <w:sz w:val="24"/>
          <w:szCs w:val="24"/>
        </w:rPr>
        <w:t xml:space="preserve"> produces a complex output data set. This consists of a list with one element for each probability set. To facilitate presentation of results, there are three functions: </w:t>
      </w:r>
      <w:proofErr w:type="spellStart"/>
      <w:r w:rsidRPr="00BD6094">
        <w:rPr>
          <w:rFonts w:ascii="Courier New" w:hAnsi="Courier New" w:cs="Courier New"/>
          <w:sz w:val="24"/>
          <w:szCs w:val="24"/>
        </w:rPr>
        <w:t>COYU_print_results</w:t>
      </w:r>
      <w:proofErr w:type="spellEnd"/>
      <w:r w:rsidRPr="00BD6094">
        <w:rPr>
          <w:rFonts w:ascii="Calibri" w:hAnsi="Calibri"/>
          <w:sz w:val="24"/>
          <w:szCs w:val="24"/>
        </w:rPr>
        <w:t xml:space="preserve">, </w:t>
      </w:r>
      <w:proofErr w:type="spellStart"/>
      <w:r w:rsidRPr="00BD6094">
        <w:rPr>
          <w:rFonts w:ascii="Courier New" w:hAnsi="Courier New" w:cs="Courier New"/>
          <w:sz w:val="24"/>
          <w:szCs w:val="24"/>
        </w:rPr>
        <w:t>COYU_results_as_dataframe</w:t>
      </w:r>
      <w:proofErr w:type="spellEnd"/>
      <w:r w:rsidRPr="00BD6094">
        <w:rPr>
          <w:rFonts w:ascii="Calibri" w:hAnsi="Calibri"/>
          <w:sz w:val="24"/>
          <w:szCs w:val="24"/>
        </w:rPr>
        <w:t xml:space="preserve"> and </w:t>
      </w:r>
      <w:proofErr w:type="spellStart"/>
      <w:r w:rsidRPr="00BD6094">
        <w:rPr>
          <w:rFonts w:ascii="Courier New" w:hAnsi="Courier New" w:cs="Courier New"/>
          <w:sz w:val="24"/>
          <w:szCs w:val="24"/>
        </w:rPr>
        <w:t>plotResults</w:t>
      </w:r>
      <w:proofErr w:type="spellEnd"/>
      <w:r w:rsidRPr="00BD6094">
        <w:rPr>
          <w:rFonts w:ascii="Calibri" w:hAnsi="Calibri"/>
          <w:sz w:val="24"/>
          <w:szCs w:val="24"/>
        </w:rPr>
        <w:t xml:space="preserve">. </w:t>
      </w:r>
    </w:p>
    <w:p w:rsidR="003D2942" w:rsidRPr="00BD6094" w:rsidRDefault="003D2942" w:rsidP="003D2942">
      <w:pPr>
        <w:spacing w:after="120"/>
        <w:rPr>
          <w:rFonts w:ascii="Calibri" w:hAnsi="Calibri"/>
          <w:sz w:val="24"/>
          <w:szCs w:val="24"/>
        </w:rPr>
      </w:pPr>
      <w:r w:rsidRPr="00BD6094">
        <w:rPr>
          <w:rFonts w:ascii="Calibri" w:hAnsi="Calibri"/>
          <w:sz w:val="24"/>
          <w:szCs w:val="24"/>
        </w:rPr>
        <w:t xml:space="preserve">The function </w:t>
      </w:r>
      <w:proofErr w:type="spellStart"/>
      <w:r w:rsidRPr="00BD6094">
        <w:rPr>
          <w:rFonts w:ascii="Courier New" w:hAnsi="Courier New" w:cs="Courier New"/>
          <w:sz w:val="24"/>
          <w:szCs w:val="24"/>
        </w:rPr>
        <w:t>COYU_print_results</w:t>
      </w:r>
      <w:proofErr w:type="spellEnd"/>
      <w:r w:rsidRPr="00BD6094">
        <w:rPr>
          <w:rFonts w:ascii="Calibri" w:hAnsi="Calibri"/>
          <w:sz w:val="24"/>
          <w:szCs w:val="24"/>
        </w:rPr>
        <w:t xml:space="preserve"> produces accessible tables of results – however </w:t>
      </w:r>
      <w:proofErr w:type="gramStart"/>
      <w:r w:rsidRPr="00BD6094">
        <w:rPr>
          <w:rFonts w:ascii="Calibri" w:hAnsi="Calibri"/>
          <w:sz w:val="24"/>
          <w:szCs w:val="24"/>
        </w:rPr>
        <w:t>at the moment</w:t>
      </w:r>
      <w:proofErr w:type="gramEnd"/>
      <w:r w:rsidRPr="00BD6094">
        <w:rPr>
          <w:rFonts w:ascii="Calibri" w:hAnsi="Calibri"/>
          <w:sz w:val="24"/>
          <w:szCs w:val="24"/>
        </w:rPr>
        <w:t xml:space="preserve"> these are just summaries. For this </w:t>
      </w:r>
      <w:proofErr w:type="gramStart"/>
      <w:r w:rsidRPr="00BD6094">
        <w:rPr>
          <w:rFonts w:ascii="Calibri" w:hAnsi="Calibri"/>
          <w:sz w:val="24"/>
          <w:szCs w:val="24"/>
        </w:rPr>
        <w:t>exercise</w:t>
      </w:r>
      <w:proofErr w:type="gramEnd"/>
      <w:r w:rsidRPr="00BD6094">
        <w:rPr>
          <w:rFonts w:ascii="Calibri" w:hAnsi="Calibri"/>
          <w:sz w:val="24"/>
          <w:szCs w:val="24"/>
        </w:rPr>
        <w:t xml:space="preserve"> the function </w:t>
      </w:r>
      <w:proofErr w:type="spellStart"/>
      <w:r w:rsidRPr="00BD6094">
        <w:rPr>
          <w:rFonts w:ascii="Courier New" w:hAnsi="Courier New" w:cs="Courier New"/>
          <w:sz w:val="24"/>
          <w:szCs w:val="24"/>
        </w:rPr>
        <w:t>COYU_results_as_dataframe</w:t>
      </w:r>
      <w:proofErr w:type="spellEnd"/>
      <w:r w:rsidRPr="00BD6094">
        <w:rPr>
          <w:rFonts w:ascii="Calibri" w:hAnsi="Calibri"/>
          <w:sz w:val="24"/>
          <w:szCs w:val="24"/>
        </w:rPr>
        <w:t xml:space="preserve"> will be more useful. This collates some of the more useful results in a data-frame with one row for each candidate-by-character combination. The function </w:t>
      </w:r>
      <w:proofErr w:type="spellStart"/>
      <w:r w:rsidRPr="00BD6094">
        <w:rPr>
          <w:rFonts w:ascii="Courier New" w:hAnsi="Courier New" w:cs="Courier New"/>
          <w:sz w:val="24"/>
          <w:szCs w:val="24"/>
        </w:rPr>
        <w:t>plotResults</w:t>
      </w:r>
      <w:proofErr w:type="spellEnd"/>
      <w:r w:rsidRPr="00BD6094">
        <w:rPr>
          <w:rFonts w:ascii="Calibri" w:hAnsi="Calibri"/>
          <w:sz w:val="24"/>
          <w:szCs w:val="24"/>
        </w:rPr>
        <w:t xml:space="preserve"> produces plots for each character and year combination showing the spline curve fits. We ask that you review these to see that the method is working sensibly.</w:t>
      </w:r>
    </w:p>
    <w:p w:rsidR="003D2942" w:rsidRPr="00BD6094" w:rsidRDefault="003D2942" w:rsidP="003D2942">
      <w:pPr>
        <w:spacing w:after="120"/>
        <w:rPr>
          <w:sz w:val="24"/>
          <w:szCs w:val="24"/>
        </w:rPr>
      </w:pPr>
    </w:p>
    <w:p w:rsidR="003D2942" w:rsidRPr="00BD6094" w:rsidRDefault="003D2942" w:rsidP="003D2942">
      <w:pPr>
        <w:spacing w:after="0"/>
        <w:rPr>
          <w:rStyle w:val="IntenseEmphasis"/>
        </w:rPr>
      </w:pPr>
      <w:r w:rsidRPr="00BD6094">
        <w:rPr>
          <w:rStyle w:val="IntenseEmphasis"/>
        </w:rPr>
        <w:t>Example of use</w:t>
      </w:r>
    </w:p>
    <w:p w:rsidR="003D2942" w:rsidRPr="00BD6094" w:rsidRDefault="003D2942" w:rsidP="003D2942">
      <w:pPr>
        <w:spacing w:after="120"/>
        <w:rPr>
          <w:rFonts w:ascii="Calibri" w:hAnsi="Calibri"/>
          <w:sz w:val="24"/>
          <w:szCs w:val="24"/>
          <w:u w:val="single"/>
        </w:rPr>
      </w:pPr>
      <w:r w:rsidRPr="00BD6094">
        <w:rPr>
          <w:rFonts w:ascii="Calibri" w:hAnsi="Calibri"/>
          <w:sz w:val="24"/>
          <w:szCs w:val="24"/>
          <w:u w:val="single"/>
        </w:rPr>
        <w:t>Example 1</w:t>
      </w:r>
    </w:p>
    <w:p w:rsidR="003D2942" w:rsidRPr="00BD6094" w:rsidRDefault="003D2942" w:rsidP="003D2942">
      <w:pPr>
        <w:spacing w:after="120"/>
        <w:rPr>
          <w:rFonts w:ascii="Calibri" w:hAnsi="Calibri"/>
          <w:sz w:val="24"/>
          <w:szCs w:val="24"/>
        </w:rPr>
      </w:pPr>
      <w:r w:rsidRPr="00BD6094">
        <w:rPr>
          <w:rFonts w:ascii="Calibri" w:hAnsi="Calibri"/>
          <w:sz w:val="24"/>
          <w:szCs w:val="24"/>
        </w:rPr>
        <w:t xml:space="preserve">The first example takes a pre-existing </w:t>
      </w:r>
      <w:proofErr w:type="gramStart"/>
      <w:r w:rsidRPr="00BD6094">
        <w:rPr>
          <w:rFonts w:ascii="Calibri" w:hAnsi="Calibri"/>
          <w:sz w:val="24"/>
          <w:szCs w:val="24"/>
        </w:rPr>
        <w:t>data-set</w:t>
      </w:r>
      <w:proofErr w:type="gramEnd"/>
      <w:r w:rsidRPr="00BD6094">
        <w:rPr>
          <w:rFonts w:ascii="Calibri" w:hAnsi="Calibri"/>
          <w:sz w:val="24"/>
          <w:szCs w:val="24"/>
        </w:rPr>
        <w:t xml:space="preserve">, available within the package, and shows how to run the COYU analysis. In the code below, </w:t>
      </w:r>
      <w:r w:rsidRPr="00BD6094">
        <w:rPr>
          <w:rFonts w:ascii="Courier New" w:hAnsi="Courier New" w:cs="Courier New"/>
          <w:sz w:val="24"/>
          <w:szCs w:val="24"/>
        </w:rPr>
        <w:t>pathname</w:t>
      </w:r>
      <w:r w:rsidRPr="00BD6094">
        <w:rPr>
          <w:rFonts w:ascii="Calibri" w:hAnsi="Calibri"/>
          <w:sz w:val="24"/>
          <w:szCs w:val="24"/>
        </w:rPr>
        <w:t xml:space="preserve"> is a suitable working directory. The </w:t>
      </w:r>
      <w:r>
        <w:rPr>
          <w:rFonts w:ascii="Calibri" w:hAnsi="Calibri"/>
          <w:sz w:val="24"/>
          <w:szCs w:val="24"/>
        </w:rPr>
        <w:t>data</w:t>
      </w:r>
      <w:r w:rsidRPr="00BD6094">
        <w:rPr>
          <w:rFonts w:ascii="Calibri" w:hAnsi="Calibri"/>
          <w:sz w:val="24"/>
          <w:szCs w:val="24"/>
        </w:rPr>
        <w:t xml:space="preserve"> command accesses the example </w:t>
      </w:r>
      <w:proofErr w:type="gramStart"/>
      <w:r w:rsidRPr="00BD6094">
        <w:rPr>
          <w:rFonts w:ascii="Calibri" w:hAnsi="Calibri"/>
          <w:sz w:val="24"/>
          <w:szCs w:val="24"/>
        </w:rPr>
        <w:t>data-set</w:t>
      </w:r>
      <w:proofErr w:type="gramEnd"/>
      <w:r w:rsidRPr="00BD6094">
        <w:rPr>
          <w:rFonts w:ascii="Calibri" w:hAnsi="Calibri"/>
          <w:sz w:val="24"/>
          <w:szCs w:val="24"/>
        </w:rPr>
        <w:t xml:space="preserve"> – you may wish to examine this</w:t>
      </w:r>
      <w:r>
        <w:rPr>
          <w:rFonts w:ascii="Calibri" w:hAnsi="Calibri"/>
          <w:sz w:val="24"/>
          <w:szCs w:val="24"/>
        </w:rPr>
        <w:t xml:space="preserve"> (more information in “Getting Started” vignette)</w:t>
      </w:r>
      <w:r w:rsidRPr="00BD6094">
        <w:rPr>
          <w:rFonts w:ascii="Calibri" w:hAnsi="Calibri"/>
          <w:sz w:val="24"/>
          <w:szCs w:val="24"/>
        </w:rPr>
        <w:t>.</w:t>
      </w:r>
    </w:p>
    <w:p w:rsidR="003D2942" w:rsidRPr="00C06734" w:rsidRDefault="003D2942" w:rsidP="003D2942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C06734">
        <w:rPr>
          <w:rFonts w:ascii="Courier New" w:hAnsi="Courier New" w:cs="Courier New"/>
        </w:rPr>
        <w:t>setwd</w:t>
      </w:r>
      <w:proofErr w:type="spellEnd"/>
      <w:r w:rsidRPr="00C06734">
        <w:rPr>
          <w:rFonts w:ascii="Courier New" w:hAnsi="Courier New" w:cs="Courier New"/>
        </w:rPr>
        <w:t>(</w:t>
      </w:r>
      <w:proofErr w:type="gramEnd"/>
      <w:r w:rsidRPr="00C06734">
        <w:rPr>
          <w:rFonts w:ascii="Courier New" w:hAnsi="Courier New" w:cs="Courier New"/>
        </w:rPr>
        <w:t>"pathname")</w:t>
      </w:r>
    </w:p>
    <w:p w:rsidR="003D2942" w:rsidRPr="00C06734" w:rsidRDefault="003D2942" w:rsidP="003D2942">
      <w:pPr>
        <w:spacing w:after="0"/>
        <w:rPr>
          <w:rFonts w:ascii="Courier New" w:hAnsi="Courier New" w:cs="Courier New"/>
        </w:rPr>
      </w:pPr>
      <w:proofErr w:type="gramStart"/>
      <w:r w:rsidRPr="00C06734">
        <w:rPr>
          <w:rFonts w:ascii="Courier New" w:hAnsi="Courier New" w:cs="Courier New"/>
        </w:rPr>
        <w:t>library(</w:t>
      </w:r>
      <w:proofErr w:type="spellStart"/>
      <w:proofErr w:type="gramEnd"/>
      <w:r w:rsidRPr="00C06734">
        <w:rPr>
          <w:rFonts w:ascii="Courier New" w:hAnsi="Courier New" w:cs="Courier New"/>
        </w:rPr>
        <w:t>coyu</w:t>
      </w:r>
      <w:proofErr w:type="spellEnd"/>
      <w:r w:rsidRPr="00C06734">
        <w:rPr>
          <w:rFonts w:ascii="Courier New" w:hAnsi="Courier New" w:cs="Courier New"/>
        </w:rPr>
        <w:t>)</w:t>
      </w:r>
    </w:p>
    <w:p w:rsidR="003D2942" w:rsidRDefault="003D2942" w:rsidP="003D2942">
      <w:pPr>
        <w:spacing w:after="0"/>
        <w:rPr>
          <w:rFonts w:ascii="Courier New" w:hAnsi="Courier New" w:cs="Courier New"/>
        </w:rPr>
      </w:pPr>
      <w:proofErr w:type="gramStart"/>
      <w:r w:rsidRPr="00C06734">
        <w:rPr>
          <w:rFonts w:ascii="Courier New" w:hAnsi="Courier New" w:cs="Courier New"/>
        </w:rPr>
        <w:t>data(</w:t>
      </w:r>
      <w:proofErr w:type="gramEnd"/>
      <w:r w:rsidRPr="00C06734">
        <w:rPr>
          <w:rFonts w:ascii="Courier New" w:hAnsi="Courier New" w:cs="Courier New"/>
        </w:rPr>
        <w:t>test_2_year,package="</w:t>
      </w:r>
      <w:proofErr w:type="spellStart"/>
      <w:r w:rsidRPr="00C06734">
        <w:rPr>
          <w:rFonts w:ascii="Courier New" w:hAnsi="Courier New" w:cs="Courier New"/>
        </w:rPr>
        <w:t>coyu</w:t>
      </w:r>
      <w:proofErr w:type="spellEnd"/>
      <w:r w:rsidRPr="00C06734">
        <w:rPr>
          <w:rFonts w:ascii="Courier New" w:hAnsi="Courier New" w:cs="Courier New"/>
        </w:rPr>
        <w:t>")</w:t>
      </w:r>
      <w:r>
        <w:rPr>
          <w:rFonts w:ascii="Courier New" w:hAnsi="Courier New" w:cs="Courier New"/>
        </w:rPr>
        <w:t xml:space="preserve"> </w:t>
      </w:r>
    </w:p>
    <w:p w:rsidR="003D2942" w:rsidRPr="00C06734" w:rsidRDefault="003D2942" w:rsidP="003D2942">
      <w:pPr>
        <w:spacing w:after="0"/>
        <w:ind w:left="709"/>
        <w:rPr>
          <w:rFonts w:ascii="Courier New" w:hAnsi="Courier New" w:cs="Courier New"/>
        </w:rPr>
      </w:pPr>
      <w:r w:rsidRPr="00C06734">
        <w:rPr>
          <w:rFonts w:ascii="Courier New" w:hAnsi="Courier New" w:cs="Courier New"/>
        </w:rPr>
        <w:t># from example data set in package</w:t>
      </w:r>
    </w:p>
    <w:p w:rsidR="003D2942" w:rsidRPr="00C06734" w:rsidRDefault="003D2942" w:rsidP="003D2942">
      <w:pPr>
        <w:spacing w:after="0"/>
        <w:rPr>
          <w:rFonts w:ascii="Courier New" w:hAnsi="Courier New" w:cs="Courier New"/>
        </w:rPr>
      </w:pPr>
      <w:r w:rsidRPr="00C06734">
        <w:rPr>
          <w:rFonts w:ascii="Courier New" w:hAnsi="Courier New" w:cs="Courier New"/>
        </w:rPr>
        <w:t>results1&lt;-</w:t>
      </w:r>
      <w:proofErr w:type="spellStart"/>
      <w:r w:rsidRPr="00C06734">
        <w:rPr>
          <w:rFonts w:ascii="Courier New" w:hAnsi="Courier New" w:cs="Courier New"/>
        </w:rPr>
        <w:t>COYU_all_</w:t>
      </w:r>
      <w:proofErr w:type="gramStart"/>
      <w:r w:rsidRPr="00C06734">
        <w:rPr>
          <w:rFonts w:ascii="Courier New" w:hAnsi="Courier New" w:cs="Courier New"/>
        </w:rPr>
        <w:t>results</w:t>
      </w:r>
      <w:proofErr w:type="spellEnd"/>
      <w:r w:rsidRPr="00C06734">
        <w:rPr>
          <w:rFonts w:ascii="Courier New" w:hAnsi="Courier New" w:cs="Courier New"/>
        </w:rPr>
        <w:t>(</w:t>
      </w:r>
      <w:proofErr w:type="gramEnd"/>
      <w:r w:rsidRPr="00C06734">
        <w:rPr>
          <w:rFonts w:ascii="Courier New" w:hAnsi="Courier New" w:cs="Courier New"/>
        </w:rPr>
        <w:t>test_2_year$trial_data,</w:t>
      </w:r>
    </w:p>
    <w:p w:rsidR="003D2942" w:rsidRPr="00C06734" w:rsidRDefault="003D2942" w:rsidP="003D2942">
      <w:pPr>
        <w:spacing w:after="0"/>
        <w:rPr>
          <w:rFonts w:ascii="Courier New" w:hAnsi="Courier New" w:cs="Courier New"/>
        </w:rPr>
      </w:pPr>
      <w:r w:rsidRPr="00C06734">
        <w:rPr>
          <w:rFonts w:ascii="Courier New" w:hAnsi="Courier New" w:cs="Courier New"/>
        </w:rPr>
        <w:t xml:space="preserve">                 test_2_year$coyu_parameters,</w:t>
      </w:r>
    </w:p>
    <w:p w:rsidR="003D2942" w:rsidRDefault="003D2942" w:rsidP="003D2942">
      <w:pPr>
        <w:spacing w:after="0"/>
        <w:rPr>
          <w:rFonts w:ascii="Courier New" w:hAnsi="Courier New" w:cs="Courier New"/>
        </w:rPr>
      </w:pPr>
      <w:r w:rsidRPr="00C06734">
        <w:rPr>
          <w:rFonts w:ascii="Courier New" w:hAnsi="Courier New" w:cs="Courier New"/>
        </w:rPr>
        <w:t xml:space="preserve">                 test_2_year$probability_sets</w:t>
      </w:r>
      <w:proofErr w:type="gramStart"/>
      <w:r w:rsidRPr="00C06734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[1]]</w:t>
      </w:r>
    </w:p>
    <w:p w:rsidR="003D2942" w:rsidRPr="00C06734" w:rsidRDefault="003D2942" w:rsidP="003D2942">
      <w:pPr>
        <w:spacing w:after="0"/>
        <w:ind w:left="709"/>
        <w:rPr>
          <w:rFonts w:ascii="Courier New" w:hAnsi="Courier New" w:cs="Courier New"/>
        </w:rPr>
      </w:pPr>
      <w:r w:rsidRPr="00C06734">
        <w:rPr>
          <w:rFonts w:ascii="Courier New" w:hAnsi="Courier New" w:cs="Courier New"/>
          <w:i/>
        </w:rPr>
        <w:t xml:space="preserve"># </w:t>
      </w:r>
      <w:proofErr w:type="gramStart"/>
      <w:r w:rsidRPr="00C06734">
        <w:rPr>
          <w:rFonts w:ascii="Courier New" w:hAnsi="Courier New" w:cs="Courier New"/>
          <w:i/>
        </w:rPr>
        <w:t>note</w:t>
      </w:r>
      <w:proofErr w:type="gramEnd"/>
      <w:r w:rsidRPr="00C06734">
        <w:rPr>
          <w:rFonts w:ascii="Courier New" w:hAnsi="Courier New" w:cs="Courier New"/>
          <w:i/>
        </w:rPr>
        <w:t xml:space="preserve"> [[1]] selects the results for the first probability set</w:t>
      </w:r>
    </w:p>
    <w:p w:rsidR="003D2942" w:rsidRPr="00C06734" w:rsidRDefault="003D2942" w:rsidP="003D2942">
      <w:pPr>
        <w:spacing w:after="0"/>
        <w:rPr>
          <w:rFonts w:ascii="Courier New" w:hAnsi="Courier New" w:cs="Courier New"/>
        </w:rPr>
      </w:pPr>
      <w:proofErr w:type="spellStart"/>
      <w:r w:rsidRPr="00C06734">
        <w:rPr>
          <w:rFonts w:ascii="Courier New" w:hAnsi="Courier New" w:cs="Courier New"/>
        </w:rPr>
        <w:t>COYU_print_</w:t>
      </w:r>
      <w:proofErr w:type="gramStart"/>
      <w:r w:rsidRPr="00C06734">
        <w:rPr>
          <w:rFonts w:ascii="Courier New" w:hAnsi="Courier New" w:cs="Courier New"/>
        </w:rPr>
        <w:t>results</w:t>
      </w:r>
      <w:proofErr w:type="spellEnd"/>
      <w:r w:rsidRPr="00C06734">
        <w:rPr>
          <w:rFonts w:ascii="Courier New" w:hAnsi="Courier New" w:cs="Courier New"/>
        </w:rPr>
        <w:t>(</w:t>
      </w:r>
      <w:proofErr w:type="gramEnd"/>
      <w:r w:rsidRPr="00C06734">
        <w:rPr>
          <w:rFonts w:ascii="Courier New" w:hAnsi="Courier New" w:cs="Courier New"/>
        </w:rPr>
        <w:t>results1,</w:t>
      </w:r>
      <w:r>
        <w:rPr>
          <w:rFonts w:ascii="Courier New" w:hAnsi="Courier New" w:cs="Courier New"/>
        </w:rPr>
        <w:t xml:space="preserve"> </w:t>
      </w:r>
      <w:r w:rsidRPr="00C06734">
        <w:rPr>
          <w:rFonts w:ascii="Courier New" w:hAnsi="Courier New" w:cs="Courier New"/>
        </w:rPr>
        <w:t>test_2_year$coyu_parameters, test_2_year$character_key,</w:t>
      </w:r>
      <w:r>
        <w:rPr>
          <w:rFonts w:ascii="Courier New" w:hAnsi="Courier New" w:cs="Courier New"/>
        </w:rPr>
        <w:t xml:space="preserve"> </w:t>
      </w:r>
      <w:r w:rsidRPr="00C06734">
        <w:rPr>
          <w:rFonts w:ascii="Courier New" w:hAnsi="Courier New" w:cs="Courier New"/>
        </w:rPr>
        <w:t>test_2_year$probability_set[1,])</w:t>
      </w:r>
    </w:p>
    <w:p w:rsidR="003D2942" w:rsidRPr="00C06734" w:rsidRDefault="003D2942" w:rsidP="003D2942">
      <w:pPr>
        <w:spacing w:after="0"/>
        <w:ind w:left="709"/>
        <w:rPr>
          <w:rFonts w:ascii="Courier New" w:hAnsi="Courier New" w:cs="Courier New"/>
        </w:rPr>
      </w:pPr>
      <w:r w:rsidRPr="00C06734">
        <w:rPr>
          <w:rFonts w:ascii="Courier New" w:hAnsi="Courier New" w:cs="Courier New"/>
          <w:i/>
        </w:rPr>
        <w:t xml:space="preserve"># </w:t>
      </w:r>
      <w:proofErr w:type="gramStart"/>
      <w:r w:rsidRPr="00C06734">
        <w:rPr>
          <w:rFonts w:ascii="Courier New" w:hAnsi="Courier New" w:cs="Courier New"/>
          <w:i/>
        </w:rPr>
        <w:t>note</w:t>
      </w:r>
      <w:proofErr w:type="gramEnd"/>
      <w:r w:rsidRPr="00C06734">
        <w:rPr>
          <w:rFonts w:ascii="Courier New" w:hAnsi="Courier New" w:cs="Courier New"/>
          <w:i/>
        </w:rPr>
        <w:t xml:space="preserve"> </w:t>
      </w:r>
      <w:r w:rsidRPr="00C06734">
        <w:rPr>
          <w:rFonts w:ascii="Courier New" w:hAnsi="Courier New" w:cs="Courier New"/>
        </w:rPr>
        <w:t>test_2_year</w:t>
      </w:r>
      <w:r w:rsidRPr="00C06734">
        <w:rPr>
          <w:rFonts w:ascii="Courier New" w:hAnsi="Courier New" w:cs="Courier New"/>
          <w:i/>
        </w:rPr>
        <w:t>$probability_set[1,] gives the probabilities for this set</w:t>
      </w:r>
    </w:p>
    <w:p w:rsidR="003D2942" w:rsidRPr="00C06734" w:rsidRDefault="003D2942" w:rsidP="003D2942">
      <w:pPr>
        <w:spacing w:after="0"/>
        <w:rPr>
          <w:rFonts w:ascii="Courier New" w:hAnsi="Courier New" w:cs="Courier New"/>
        </w:rPr>
      </w:pPr>
      <w:proofErr w:type="gramStart"/>
      <w:r w:rsidRPr="00C06734">
        <w:rPr>
          <w:rFonts w:ascii="Courier New" w:hAnsi="Courier New" w:cs="Courier New"/>
        </w:rPr>
        <w:t>write.csv(</w:t>
      </w:r>
      <w:proofErr w:type="spellStart"/>
      <w:proofErr w:type="gramEnd"/>
      <w:r w:rsidRPr="00C06734">
        <w:rPr>
          <w:rFonts w:ascii="Courier New" w:hAnsi="Courier New" w:cs="Courier New"/>
        </w:rPr>
        <w:t>COYU_results_as_dataframe</w:t>
      </w:r>
      <w:proofErr w:type="spellEnd"/>
      <w:r w:rsidRPr="00C06734">
        <w:rPr>
          <w:rFonts w:ascii="Courier New" w:hAnsi="Courier New" w:cs="Courier New"/>
        </w:rPr>
        <w:t>(results1,</w:t>
      </w:r>
      <w:r>
        <w:rPr>
          <w:rFonts w:ascii="Courier New" w:hAnsi="Courier New" w:cs="Courier New"/>
        </w:rPr>
        <w:t xml:space="preserve"> </w:t>
      </w:r>
      <w:r w:rsidRPr="00C06734">
        <w:rPr>
          <w:rFonts w:ascii="Courier New" w:hAnsi="Courier New" w:cs="Courier New"/>
        </w:rPr>
        <w:t>"2_year_reject"),</w:t>
      </w:r>
      <w:r>
        <w:rPr>
          <w:rFonts w:ascii="Courier New" w:hAnsi="Courier New" w:cs="Courier New"/>
        </w:rPr>
        <w:t xml:space="preserve"> </w:t>
      </w:r>
      <w:r w:rsidRPr="00C06734">
        <w:rPr>
          <w:rFonts w:ascii="Courier New" w:hAnsi="Courier New" w:cs="Courier New"/>
        </w:rPr>
        <w:t>"tester.csv")</w:t>
      </w:r>
    </w:p>
    <w:p w:rsidR="003D2942" w:rsidRPr="00C06734" w:rsidRDefault="003D2942" w:rsidP="003D2942">
      <w:pPr>
        <w:spacing w:after="0"/>
        <w:rPr>
          <w:rFonts w:ascii="Courier New" w:hAnsi="Courier New" w:cs="Courier New"/>
        </w:rPr>
      </w:pPr>
      <w:proofErr w:type="spellStart"/>
      <w:r w:rsidRPr="00C06734">
        <w:rPr>
          <w:rFonts w:ascii="Courier New" w:hAnsi="Courier New" w:cs="Courier New"/>
        </w:rPr>
        <w:t>COYU_plot_</w:t>
      </w:r>
      <w:proofErr w:type="gramStart"/>
      <w:r w:rsidRPr="00C06734">
        <w:rPr>
          <w:rFonts w:ascii="Courier New" w:hAnsi="Courier New" w:cs="Courier New"/>
        </w:rPr>
        <w:t>results</w:t>
      </w:r>
      <w:proofErr w:type="spellEnd"/>
      <w:r w:rsidRPr="00C06734">
        <w:rPr>
          <w:rFonts w:ascii="Courier New" w:hAnsi="Courier New" w:cs="Courier New"/>
        </w:rPr>
        <w:t>(</w:t>
      </w:r>
      <w:proofErr w:type="gramEnd"/>
      <w:r w:rsidRPr="00C06734">
        <w:rPr>
          <w:rFonts w:ascii="Courier New" w:hAnsi="Courier New" w:cs="Courier New"/>
        </w:rPr>
        <w:t>results1,</w:t>
      </w:r>
      <w:r>
        <w:rPr>
          <w:rFonts w:ascii="Courier New" w:hAnsi="Courier New" w:cs="Courier New"/>
        </w:rPr>
        <w:t xml:space="preserve"> </w:t>
      </w:r>
      <w:proofErr w:type="spellStart"/>
      <w:r w:rsidRPr="00C06734">
        <w:rPr>
          <w:rFonts w:ascii="Courier New" w:hAnsi="Courier New" w:cs="Courier New"/>
        </w:rPr>
        <w:t>character_key</w:t>
      </w:r>
      <w:proofErr w:type="spellEnd"/>
      <w:r>
        <w:rPr>
          <w:rFonts w:ascii="Courier New" w:hAnsi="Courier New" w:cs="Courier New"/>
        </w:rPr>
        <w:t xml:space="preserve"> </w:t>
      </w:r>
      <w:r w:rsidRPr="00C06734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r w:rsidRPr="00C06734">
        <w:rPr>
          <w:rFonts w:ascii="Courier New" w:hAnsi="Courier New" w:cs="Courier New"/>
        </w:rPr>
        <w:t>test_2_year$character_key,</w:t>
      </w:r>
      <w:r>
        <w:rPr>
          <w:rFonts w:ascii="Courier New" w:hAnsi="Courier New" w:cs="Courier New"/>
        </w:rPr>
        <w:t xml:space="preserve"> </w:t>
      </w:r>
      <w:proofErr w:type="spellStart"/>
      <w:r w:rsidRPr="00C06734">
        <w:rPr>
          <w:rFonts w:ascii="Courier New" w:hAnsi="Courier New" w:cs="Courier New"/>
        </w:rPr>
        <w:t>plot_file</w:t>
      </w:r>
      <w:proofErr w:type="spellEnd"/>
      <w:r w:rsidRPr="00C06734">
        <w:rPr>
          <w:rFonts w:ascii="Courier New" w:hAnsi="Courier New" w:cs="Courier New"/>
        </w:rPr>
        <w:t>=”MyPlots.pdf”)</w:t>
      </w:r>
    </w:p>
    <w:p w:rsidR="003D2942" w:rsidRPr="00C06734" w:rsidRDefault="003D2942" w:rsidP="003D2942">
      <w:pPr>
        <w:spacing w:after="120"/>
        <w:ind w:left="720"/>
        <w:rPr>
          <w:rFonts w:ascii="Courier New" w:hAnsi="Courier New" w:cs="Courier New"/>
          <w:i/>
        </w:rPr>
      </w:pPr>
      <w:r w:rsidRPr="00C06734">
        <w:rPr>
          <w:rFonts w:ascii="Courier New" w:hAnsi="Courier New" w:cs="Courier New"/>
          <w:i/>
        </w:rPr>
        <w:t xml:space="preserve"># </w:t>
      </w:r>
      <w:proofErr w:type="gramStart"/>
      <w:r w:rsidRPr="00C06734">
        <w:rPr>
          <w:rFonts w:ascii="Courier New" w:hAnsi="Courier New" w:cs="Courier New"/>
          <w:i/>
        </w:rPr>
        <w:t>results</w:t>
      </w:r>
      <w:proofErr w:type="gramEnd"/>
      <w:r w:rsidRPr="00C06734">
        <w:rPr>
          <w:rFonts w:ascii="Courier New" w:hAnsi="Courier New" w:cs="Courier New"/>
          <w:i/>
        </w:rPr>
        <w:t xml:space="preserve"> sent to a pdf file.</w:t>
      </w:r>
    </w:p>
    <w:p w:rsidR="003D2942" w:rsidRDefault="003D2942" w:rsidP="003D2942">
      <w:pPr>
        <w:spacing w:after="120"/>
        <w:rPr>
          <w:rFonts w:ascii="Calibri" w:hAnsi="Calibri"/>
          <w:sz w:val="24"/>
          <w:szCs w:val="24"/>
          <w:u w:val="single"/>
        </w:rPr>
      </w:pPr>
    </w:p>
    <w:p w:rsidR="003D2942" w:rsidRPr="00BD6094" w:rsidRDefault="003D2942" w:rsidP="003D2942">
      <w:pPr>
        <w:spacing w:after="120"/>
        <w:rPr>
          <w:rFonts w:ascii="Calibri" w:hAnsi="Calibri"/>
          <w:sz w:val="24"/>
          <w:szCs w:val="24"/>
          <w:u w:val="single"/>
        </w:rPr>
      </w:pPr>
      <w:r w:rsidRPr="00BD6094">
        <w:rPr>
          <w:rFonts w:ascii="Calibri" w:hAnsi="Calibri"/>
          <w:sz w:val="24"/>
          <w:szCs w:val="24"/>
          <w:u w:val="single"/>
        </w:rPr>
        <w:t>Example 2</w:t>
      </w:r>
    </w:p>
    <w:p w:rsidR="003D2942" w:rsidRPr="00BD6094" w:rsidRDefault="003D2942" w:rsidP="003D2942">
      <w:pPr>
        <w:spacing w:after="120"/>
        <w:rPr>
          <w:rFonts w:ascii="Calibri" w:hAnsi="Calibri"/>
          <w:sz w:val="24"/>
          <w:szCs w:val="24"/>
        </w:rPr>
      </w:pPr>
      <w:r w:rsidRPr="00BD6094">
        <w:rPr>
          <w:rFonts w:ascii="Calibri" w:hAnsi="Calibri"/>
          <w:sz w:val="24"/>
          <w:szCs w:val="24"/>
        </w:rPr>
        <w:t>The second example illustrates how to use the input utility function to create input files. You may wish to examine the objects created at each stage,</w:t>
      </w:r>
    </w:p>
    <w:p w:rsidR="003D2942" w:rsidRPr="00C06734" w:rsidRDefault="003D2942" w:rsidP="003D2942">
      <w:pPr>
        <w:spacing w:after="120"/>
        <w:rPr>
          <w:rFonts w:ascii="Courier New" w:hAnsi="Courier New" w:cs="Courier New"/>
        </w:rPr>
      </w:pPr>
      <w:proofErr w:type="spellStart"/>
      <w:proofErr w:type="gramStart"/>
      <w:r w:rsidRPr="00C06734">
        <w:rPr>
          <w:rFonts w:ascii="Courier New" w:hAnsi="Courier New" w:cs="Courier New"/>
        </w:rPr>
        <w:t>setwd</w:t>
      </w:r>
      <w:proofErr w:type="spellEnd"/>
      <w:r w:rsidRPr="00C06734">
        <w:rPr>
          <w:rFonts w:ascii="Courier New" w:hAnsi="Courier New" w:cs="Courier New"/>
        </w:rPr>
        <w:t>(</w:t>
      </w:r>
      <w:proofErr w:type="gramEnd"/>
      <w:r w:rsidRPr="00C06734">
        <w:rPr>
          <w:rFonts w:ascii="Courier New" w:hAnsi="Courier New" w:cs="Courier New"/>
        </w:rPr>
        <w:t>"pathname")</w:t>
      </w:r>
    </w:p>
    <w:p w:rsidR="003D2942" w:rsidRPr="00C06734" w:rsidRDefault="003D2942" w:rsidP="003D2942">
      <w:pPr>
        <w:spacing w:after="120"/>
        <w:rPr>
          <w:rFonts w:ascii="Courier New" w:hAnsi="Courier New" w:cs="Courier New"/>
        </w:rPr>
      </w:pPr>
      <w:proofErr w:type="gramStart"/>
      <w:r w:rsidRPr="00C06734">
        <w:rPr>
          <w:rFonts w:ascii="Courier New" w:hAnsi="Courier New" w:cs="Courier New"/>
        </w:rPr>
        <w:t>library(</w:t>
      </w:r>
      <w:proofErr w:type="spellStart"/>
      <w:proofErr w:type="gramEnd"/>
      <w:r w:rsidRPr="00C06734">
        <w:rPr>
          <w:rFonts w:ascii="Courier New" w:hAnsi="Courier New" w:cs="Courier New"/>
        </w:rPr>
        <w:t>coyu</w:t>
      </w:r>
      <w:proofErr w:type="spellEnd"/>
      <w:r w:rsidRPr="00C06734">
        <w:rPr>
          <w:rFonts w:ascii="Courier New" w:hAnsi="Courier New" w:cs="Courier New"/>
        </w:rPr>
        <w:t>)</w:t>
      </w:r>
    </w:p>
    <w:p w:rsidR="003D2942" w:rsidRPr="00C06734" w:rsidRDefault="003D2942" w:rsidP="003D2942">
      <w:pPr>
        <w:spacing w:after="120"/>
        <w:rPr>
          <w:rFonts w:ascii="Courier New" w:hAnsi="Courier New" w:cs="Courier New"/>
        </w:rPr>
      </w:pPr>
      <w:proofErr w:type="gramStart"/>
      <w:r w:rsidRPr="00C06734">
        <w:rPr>
          <w:rFonts w:ascii="Courier New" w:hAnsi="Courier New" w:cs="Courier New"/>
        </w:rPr>
        <w:t>years=</w:t>
      </w:r>
      <w:proofErr w:type="gramEnd"/>
      <w:r w:rsidRPr="00C06734">
        <w:rPr>
          <w:rFonts w:ascii="Courier New" w:hAnsi="Courier New" w:cs="Courier New"/>
        </w:rPr>
        <w:t>c(2011,2012)</w:t>
      </w:r>
    </w:p>
    <w:p w:rsidR="003D2942" w:rsidRPr="00C06734" w:rsidRDefault="003D2942" w:rsidP="003D2942">
      <w:pPr>
        <w:spacing w:after="120"/>
        <w:rPr>
          <w:rFonts w:ascii="Courier New" w:hAnsi="Courier New" w:cs="Courier New"/>
        </w:rPr>
      </w:pPr>
      <w:proofErr w:type="gramStart"/>
      <w:r w:rsidRPr="00C06734">
        <w:rPr>
          <w:rFonts w:ascii="Courier New" w:hAnsi="Courier New" w:cs="Courier New"/>
        </w:rPr>
        <w:t>characters=</w:t>
      </w:r>
      <w:proofErr w:type="gramEnd"/>
      <w:r w:rsidRPr="00C06734">
        <w:rPr>
          <w:rFonts w:ascii="Courier New" w:hAnsi="Courier New" w:cs="Courier New"/>
        </w:rPr>
        <w:t>c(1,2,3)</w:t>
      </w:r>
    </w:p>
    <w:p w:rsidR="003D2942" w:rsidRPr="00C06734" w:rsidRDefault="003D2942" w:rsidP="003D2942">
      <w:pPr>
        <w:spacing w:after="120"/>
        <w:rPr>
          <w:rFonts w:ascii="Courier New" w:hAnsi="Courier New" w:cs="Courier New"/>
        </w:rPr>
      </w:pPr>
      <w:proofErr w:type="gramStart"/>
      <w:r w:rsidRPr="00C06734">
        <w:rPr>
          <w:rFonts w:ascii="Courier New" w:hAnsi="Courier New" w:cs="Courier New"/>
        </w:rPr>
        <w:t>varieties=</w:t>
      </w:r>
      <w:proofErr w:type="gramEnd"/>
      <w:r w:rsidRPr="00C06734">
        <w:rPr>
          <w:rFonts w:ascii="Courier New" w:hAnsi="Courier New" w:cs="Courier New"/>
        </w:rPr>
        <w:t>c(10,11,12)</w:t>
      </w:r>
    </w:p>
    <w:p w:rsidR="003D2942" w:rsidRPr="00C06734" w:rsidRDefault="003D2942" w:rsidP="003D2942">
      <w:pPr>
        <w:spacing w:after="120"/>
        <w:rPr>
          <w:rFonts w:ascii="Courier New" w:hAnsi="Courier New" w:cs="Courier New"/>
        </w:rPr>
      </w:pPr>
      <w:proofErr w:type="spellStart"/>
      <w:r w:rsidRPr="00C06734">
        <w:rPr>
          <w:rFonts w:ascii="Courier New" w:hAnsi="Courier New" w:cs="Courier New"/>
        </w:rPr>
        <w:t>COYU_data_</w:t>
      </w:r>
      <w:proofErr w:type="gramStart"/>
      <w:r w:rsidRPr="00C06734">
        <w:rPr>
          <w:rFonts w:ascii="Courier New" w:hAnsi="Courier New" w:cs="Courier New"/>
        </w:rPr>
        <w:t>skeleton</w:t>
      </w:r>
      <w:proofErr w:type="spellEnd"/>
      <w:r w:rsidRPr="00C06734">
        <w:rPr>
          <w:rFonts w:ascii="Courier New" w:hAnsi="Courier New" w:cs="Courier New"/>
        </w:rPr>
        <w:t>(</w:t>
      </w:r>
      <w:proofErr w:type="gramEnd"/>
      <w:r w:rsidRPr="00C06734">
        <w:rPr>
          <w:rFonts w:ascii="Courier New" w:hAnsi="Courier New" w:cs="Courier New"/>
        </w:rPr>
        <w:t>years,</w:t>
      </w:r>
      <w:r>
        <w:rPr>
          <w:rFonts w:ascii="Courier New" w:hAnsi="Courier New" w:cs="Courier New"/>
        </w:rPr>
        <w:t xml:space="preserve"> </w:t>
      </w:r>
      <w:r w:rsidRPr="00C06734">
        <w:rPr>
          <w:rFonts w:ascii="Courier New" w:hAnsi="Courier New" w:cs="Courier New"/>
        </w:rPr>
        <w:t>characters, varieties)</w:t>
      </w:r>
    </w:p>
    <w:p w:rsidR="003D2942" w:rsidRPr="00C06734" w:rsidRDefault="003D2942" w:rsidP="003D2942">
      <w:pPr>
        <w:spacing w:after="120"/>
        <w:rPr>
          <w:rFonts w:ascii="Courier New" w:hAnsi="Courier New" w:cs="Courier New"/>
        </w:rPr>
      </w:pPr>
      <w:proofErr w:type="spellStart"/>
      <w:r w:rsidRPr="00C06734">
        <w:rPr>
          <w:rFonts w:ascii="Courier New" w:hAnsi="Courier New" w:cs="Courier New"/>
        </w:rPr>
        <w:t>fake_mean_data</w:t>
      </w:r>
      <w:proofErr w:type="spellEnd"/>
      <w:r w:rsidRPr="00C06734">
        <w:rPr>
          <w:rFonts w:ascii="Courier New" w:hAnsi="Courier New" w:cs="Courier New"/>
        </w:rPr>
        <w:t>&lt;-</w:t>
      </w:r>
      <w:proofErr w:type="spellStart"/>
      <w:proofErr w:type="gramStart"/>
      <w:r w:rsidRPr="00C06734">
        <w:rPr>
          <w:rFonts w:ascii="Courier New" w:hAnsi="Courier New" w:cs="Courier New"/>
        </w:rPr>
        <w:t>rbind</w:t>
      </w:r>
      <w:proofErr w:type="spellEnd"/>
      <w:r w:rsidRPr="00C06734">
        <w:rPr>
          <w:rFonts w:ascii="Courier New" w:hAnsi="Courier New" w:cs="Courier New"/>
        </w:rPr>
        <w:t>(</w:t>
      </w:r>
      <w:proofErr w:type="gramEnd"/>
      <w:r w:rsidRPr="00C06734">
        <w:rPr>
          <w:rFonts w:ascii="Courier New" w:hAnsi="Courier New" w:cs="Courier New"/>
        </w:rPr>
        <w:t>matrix(3,3,3),</w:t>
      </w:r>
      <w:r>
        <w:rPr>
          <w:rFonts w:ascii="Courier New" w:hAnsi="Courier New" w:cs="Courier New"/>
        </w:rPr>
        <w:t xml:space="preserve"> </w:t>
      </w:r>
      <w:r w:rsidRPr="00C06734">
        <w:rPr>
          <w:rFonts w:ascii="Courier New" w:hAnsi="Courier New" w:cs="Courier New"/>
        </w:rPr>
        <w:t>matrix(8,3,3))</w:t>
      </w:r>
    </w:p>
    <w:p w:rsidR="003D2942" w:rsidRPr="00C06734" w:rsidRDefault="003D2942" w:rsidP="003D2942">
      <w:pPr>
        <w:spacing w:after="120"/>
        <w:rPr>
          <w:rFonts w:ascii="Courier New" w:hAnsi="Courier New" w:cs="Courier New"/>
        </w:rPr>
      </w:pPr>
      <w:proofErr w:type="spellStart"/>
      <w:r w:rsidRPr="00C06734">
        <w:rPr>
          <w:rFonts w:ascii="Courier New" w:hAnsi="Courier New" w:cs="Courier New"/>
        </w:rPr>
        <w:t>fake_stddev_data</w:t>
      </w:r>
      <w:proofErr w:type="spellEnd"/>
      <w:r w:rsidRPr="00C06734">
        <w:rPr>
          <w:rFonts w:ascii="Courier New" w:hAnsi="Courier New" w:cs="Courier New"/>
        </w:rPr>
        <w:t>&lt;-</w:t>
      </w:r>
      <w:proofErr w:type="spellStart"/>
      <w:proofErr w:type="gramStart"/>
      <w:r w:rsidRPr="00C06734">
        <w:rPr>
          <w:rFonts w:ascii="Courier New" w:hAnsi="Courier New" w:cs="Courier New"/>
        </w:rPr>
        <w:t>rbind</w:t>
      </w:r>
      <w:proofErr w:type="spellEnd"/>
      <w:r w:rsidRPr="00C06734">
        <w:rPr>
          <w:rFonts w:ascii="Courier New" w:hAnsi="Courier New" w:cs="Courier New"/>
        </w:rPr>
        <w:t>(</w:t>
      </w:r>
      <w:proofErr w:type="gramEnd"/>
      <w:r w:rsidRPr="00C06734">
        <w:rPr>
          <w:rFonts w:ascii="Courier New" w:hAnsi="Courier New" w:cs="Courier New"/>
        </w:rPr>
        <w:t>matrix(0.1,3,3),</w:t>
      </w:r>
      <w:r>
        <w:rPr>
          <w:rFonts w:ascii="Courier New" w:hAnsi="Courier New" w:cs="Courier New"/>
        </w:rPr>
        <w:t xml:space="preserve"> </w:t>
      </w:r>
      <w:r w:rsidRPr="00C06734">
        <w:rPr>
          <w:rFonts w:ascii="Courier New" w:hAnsi="Courier New" w:cs="Courier New"/>
        </w:rPr>
        <w:t>matrix(0.8,3,3))</w:t>
      </w:r>
    </w:p>
    <w:p w:rsidR="003D2942" w:rsidRPr="00C06734" w:rsidRDefault="003D2942" w:rsidP="003D2942">
      <w:pPr>
        <w:spacing w:after="120"/>
        <w:rPr>
          <w:rFonts w:ascii="Courier New" w:hAnsi="Courier New" w:cs="Courier New"/>
        </w:rPr>
      </w:pPr>
      <w:proofErr w:type="spellStart"/>
      <w:r w:rsidRPr="00C06734">
        <w:rPr>
          <w:rFonts w:ascii="Courier New" w:hAnsi="Courier New" w:cs="Courier New"/>
        </w:rPr>
        <w:t>trial_data</w:t>
      </w:r>
      <w:proofErr w:type="spellEnd"/>
      <w:r w:rsidRPr="00C06734">
        <w:rPr>
          <w:rFonts w:ascii="Courier New" w:hAnsi="Courier New" w:cs="Courier New"/>
        </w:rPr>
        <w:t>&lt;-</w:t>
      </w:r>
      <w:proofErr w:type="spellStart"/>
      <w:r w:rsidRPr="00C06734">
        <w:rPr>
          <w:rFonts w:ascii="Courier New" w:hAnsi="Courier New" w:cs="Courier New"/>
        </w:rPr>
        <w:t>COYU_data_</w:t>
      </w:r>
      <w:proofErr w:type="gramStart"/>
      <w:r w:rsidRPr="00C06734">
        <w:rPr>
          <w:rFonts w:ascii="Courier New" w:hAnsi="Courier New" w:cs="Courier New"/>
        </w:rPr>
        <w:t>skeleton</w:t>
      </w:r>
      <w:proofErr w:type="spellEnd"/>
      <w:r w:rsidRPr="00C06734">
        <w:rPr>
          <w:rFonts w:ascii="Courier New" w:hAnsi="Courier New" w:cs="Courier New"/>
        </w:rPr>
        <w:t>(</w:t>
      </w:r>
      <w:proofErr w:type="gramEnd"/>
      <w:r w:rsidRPr="00C06734">
        <w:rPr>
          <w:rFonts w:ascii="Courier New" w:hAnsi="Courier New" w:cs="Courier New"/>
        </w:rPr>
        <w:t>years,</w:t>
      </w:r>
      <w:r>
        <w:rPr>
          <w:rFonts w:ascii="Courier New" w:hAnsi="Courier New" w:cs="Courier New"/>
        </w:rPr>
        <w:t xml:space="preserve"> </w:t>
      </w:r>
      <w:r w:rsidRPr="00C06734">
        <w:rPr>
          <w:rFonts w:ascii="Courier New" w:hAnsi="Courier New" w:cs="Courier New"/>
        </w:rPr>
        <w:t>characters,</w:t>
      </w:r>
      <w:r>
        <w:rPr>
          <w:rFonts w:ascii="Courier New" w:hAnsi="Courier New" w:cs="Courier New"/>
        </w:rPr>
        <w:t xml:space="preserve"> </w:t>
      </w:r>
      <w:r w:rsidRPr="00C06734">
        <w:rPr>
          <w:rFonts w:ascii="Courier New" w:hAnsi="Courier New" w:cs="Courier New"/>
        </w:rPr>
        <w:t>varieties,</w:t>
      </w:r>
      <w:r>
        <w:rPr>
          <w:rFonts w:ascii="Courier New" w:hAnsi="Courier New" w:cs="Courier New"/>
        </w:rPr>
        <w:t xml:space="preserve"> </w:t>
      </w:r>
      <w:proofErr w:type="spellStart"/>
      <w:r w:rsidRPr="00C06734">
        <w:rPr>
          <w:rFonts w:ascii="Courier New" w:hAnsi="Courier New" w:cs="Courier New"/>
        </w:rPr>
        <w:t>mean_data</w:t>
      </w:r>
      <w:proofErr w:type="spellEnd"/>
      <w:r>
        <w:rPr>
          <w:rFonts w:ascii="Courier New" w:hAnsi="Courier New" w:cs="Courier New"/>
        </w:rPr>
        <w:t xml:space="preserve"> </w:t>
      </w:r>
      <w:r w:rsidRPr="00C06734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proofErr w:type="spellStart"/>
      <w:r w:rsidRPr="00C06734">
        <w:rPr>
          <w:rFonts w:ascii="Courier New" w:hAnsi="Courier New" w:cs="Courier New"/>
        </w:rPr>
        <w:t>fake_mean_data</w:t>
      </w:r>
      <w:proofErr w:type="spellEnd"/>
      <w:r w:rsidRPr="00C06734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proofErr w:type="spellStart"/>
      <w:r w:rsidRPr="00C06734">
        <w:rPr>
          <w:rFonts w:ascii="Courier New" w:hAnsi="Courier New" w:cs="Courier New"/>
        </w:rPr>
        <w:t>stddev_data</w:t>
      </w:r>
      <w:proofErr w:type="spellEnd"/>
      <w:r>
        <w:rPr>
          <w:rFonts w:ascii="Courier New" w:hAnsi="Courier New" w:cs="Courier New"/>
        </w:rPr>
        <w:t xml:space="preserve"> </w:t>
      </w:r>
      <w:r w:rsidRPr="00C06734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proofErr w:type="spellStart"/>
      <w:r w:rsidRPr="00C06734">
        <w:rPr>
          <w:rFonts w:ascii="Courier New" w:hAnsi="Courier New" w:cs="Courier New"/>
        </w:rPr>
        <w:t>fake_stddev_data</w:t>
      </w:r>
      <w:proofErr w:type="spellEnd"/>
      <w:r w:rsidRPr="00C06734">
        <w:rPr>
          <w:rFonts w:ascii="Courier New" w:hAnsi="Courier New" w:cs="Courier New"/>
        </w:rPr>
        <w:t>)</w:t>
      </w:r>
    </w:p>
    <w:p w:rsidR="003D2942" w:rsidRPr="00C06734" w:rsidRDefault="003D2942" w:rsidP="003D2942">
      <w:pPr>
        <w:spacing w:after="120"/>
        <w:rPr>
          <w:rFonts w:ascii="Courier New" w:hAnsi="Courier New" w:cs="Courier New"/>
        </w:rPr>
      </w:pPr>
      <w:proofErr w:type="spellStart"/>
      <w:r w:rsidRPr="00C06734">
        <w:rPr>
          <w:rFonts w:ascii="Courier New" w:hAnsi="Courier New" w:cs="Courier New"/>
        </w:rPr>
        <w:t>COYU_parameters_from_</w:t>
      </w:r>
      <w:proofErr w:type="gramStart"/>
      <w:r w:rsidRPr="00C06734">
        <w:rPr>
          <w:rFonts w:ascii="Courier New" w:hAnsi="Courier New" w:cs="Courier New"/>
        </w:rPr>
        <w:t>df</w:t>
      </w:r>
      <w:proofErr w:type="spellEnd"/>
      <w:r w:rsidRPr="00C06734">
        <w:rPr>
          <w:rFonts w:ascii="Courier New" w:hAnsi="Courier New" w:cs="Courier New"/>
        </w:rPr>
        <w:t>(</w:t>
      </w:r>
      <w:proofErr w:type="spellStart"/>
      <w:proofErr w:type="gramEnd"/>
      <w:r w:rsidRPr="00C06734">
        <w:rPr>
          <w:rFonts w:ascii="Courier New" w:hAnsi="Courier New" w:cs="Courier New"/>
        </w:rPr>
        <w:t>trial_data,c</w:t>
      </w:r>
      <w:proofErr w:type="spellEnd"/>
      <w:r w:rsidRPr="00C06734">
        <w:rPr>
          <w:rFonts w:ascii="Courier New" w:hAnsi="Courier New" w:cs="Courier New"/>
        </w:rPr>
        <w:t>(10))</w:t>
      </w:r>
    </w:p>
    <w:p w:rsidR="003D2942" w:rsidRPr="00C06734" w:rsidRDefault="003D2942" w:rsidP="003D2942">
      <w:pPr>
        <w:spacing w:after="120"/>
        <w:rPr>
          <w:rFonts w:ascii="Courier New" w:hAnsi="Courier New" w:cs="Courier New"/>
        </w:rPr>
      </w:pPr>
      <w:r w:rsidRPr="00C06734">
        <w:rPr>
          <w:rFonts w:ascii="Courier New" w:hAnsi="Courier New" w:cs="Courier New"/>
        </w:rPr>
        <w:t>y=</w:t>
      </w:r>
      <w:proofErr w:type="spellStart"/>
      <w:r w:rsidRPr="00C06734">
        <w:rPr>
          <w:rFonts w:ascii="Courier New" w:hAnsi="Courier New" w:cs="Courier New"/>
        </w:rPr>
        <w:t>COYU_probability_set</w:t>
      </w:r>
      <w:proofErr w:type="spellEnd"/>
      <w:r w:rsidRPr="00C06734">
        <w:rPr>
          <w:rFonts w:ascii="Courier New" w:hAnsi="Courier New" w:cs="Courier New"/>
        </w:rPr>
        <w:t>(reject_3_year = c(0.05,0.02,0.01), reject_2_year = c(0.05,0.02,0.01), accept_2_year = c(0.1,0.05,0.02))</w:t>
      </w:r>
    </w:p>
    <w:p w:rsidR="003D2942" w:rsidRPr="00C06734" w:rsidRDefault="003D2942" w:rsidP="003D2942">
      <w:pPr>
        <w:spacing w:after="120"/>
        <w:rPr>
          <w:rFonts w:ascii="Courier New" w:hAnsi="Courier New" w:cs="Courier New"/>
        </w:rPr>
      </w:pPr>
      <w:proofErr w:type="spellStart"/>
      <w:r w:rsidRPr="00C06734">
        <w:rPr>
          <w:rFonts w:ascii="Courier New" w:hAnsi="Courier New" w:cs="Courier New"/>
        </w:rPr>
        <w:t>COYU_sanity_</w:t>
      </w:r>
      <w:proofErr w:type="gramStart"/>
      <w:r w:rsidRPr="00C06734">
        <w:rPr>
          <w:rFonts w:ascii="Courier New" w:hAnsi="Courier New" w:cs="Courier New"/>
        </w:rPr>
        <w:t>check</w:t>
      </w:r>
      <w:proofErr w:type="spellEnd"/>
      <w:r w:rsidRPr="00C06734">
        <w:rPr>
          <w:rFonts w:ascii="Courier New" w:hAnsi="Courier New" w:cs="Courier New"/>
        </w:rPr>
        <w:t>(</w:t>
      </w:r>
      <w:proofErr w:type="spellStart"/>
      <w:proofErr w:type="gramEnd"/>
      <w:r w:rsidRPr="00C06734">
        <w:rPr>
          <w:rFonts w:ascii="Courier New" w:hAnsi="Courier New" w:cs="Courier New"/>
        </w:rPr>
        <w:t>trial_data</w:t>
      </w:r>
      <w:proofErr w:type="spellEnd"/>
      <w:r>
        <w:rPr>
          <w:rFonts w:ascii="Courier New" w:hAnsi="Courier New" w:cs="Courier New"/>
        </w:rPr>
        <w:t xml:space="preserve"> </w:t>
      </w:r>
      <w:r w:rsidRPr="00C06734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proofErr w:type="spellStart"/>
      <w:r w:rsidRPr="00C06734">
        <w:rPr>
          <w:rFonts w:ascii="Courier New" w:hAnsi="Courier New" w:cs="Courier New"/>
        </w:rPr>
        <w:t>trial_data</w:t>
      </w:r>
      <w:proofErr w:type="spellEnd"/>
      <w:r w:rsidRPr="00C06734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proofErr w:type="spellStart"/>
      <w:r w:rsidRPr="00C06734">
        <w:rPr>
          <w:rFonts w:ascii="Courier New" w:hAnsi="Courier New" w:cs="Courier New"/>
        </w:rPr>
        <w:t>coyu_parameters</w:t>
      </w:r>
      <w:proofErr w:type="spellEnd"/>
      <w:r w:rsidRPr="00C06734">
        <w:rPr>
          <w:rFonts w:ascii="Courier New" w:hAnsi="Courier New" w:cs="Courier New"/>
        </w:rPr>
        <w:t xml:space="preserve"> =</w:t>
      </w:r>
      <w:r>
        <w:rPr>
          <w:rFonts w:ascii="Courier New" w:hAnsi="Courier New" w:cs="Courier New"/>
        </w:rPr>
        <w:t xml:space="preserve"> </w:t>
      </w:r>
      <w:proofErr w:type="spellStart"/>
      <w:r w:rsidRPr="00C06734">
        <w:rPr>
          <w:rFonts w:ascii="Courier New" w:hAnsi="Courier New" w:cs="Courier New"/>
        </w:rPr>
        <w:t>COYU_parameters_from_df</w:t>
      </w:r>
      <w:proofErr w:type="spellEnd"/>
      <w:r w:rsidRPr="00C06734">
        <w:rPr>
          <w:rFonts w:ascii="Courier New" w:hAnsi="Courier New" w:cs="Courier New"/>
        </w:rPr>
        <w:t>(</w:t>
      </w:r>
      <w:proofErr w:type="spellStart"/>
      <w:r w:rsidRPr="00C06734">
        <w:rPr>
          <w:rFonts w:ascii="Courier New" w:hAnsi="Courier New" w:cs="Courier New"/>
        </w:rPr>
        <w:t>trial_data,c</w:t>
      </w:r>
      <w:proofErr w:type="spellEnd"/>
      <w:r w:rsidRPr="00C06734">
        <w:rPr>
          <w:rFonts w:ascii="Courier New" w:hAnsi="Courier New" w:cs="Courier New"/>
        </w:rPr>
        <w:t>(10)))</w:t>
      </w:r>
    </w:p>
    <w:p w:rsidR="003D2942" w:rsidRPr="00BD6094" w:rsidRDefault="003D2942" w:rsidP="003D2942">
      <w:pPr>
        <w:rPr>
          <w:sz w:val="24"/>
          <w:szCs w:val="24"/>
        </w:rPr>
      </w:pPr>
    </w:p>
    <w:p w:rsidR="00BB69F9" w:rsidRDefault="00BB69F9">
      <w:pPr>
        <w:jc w:val="left"/>
        <w:rPr>
          <w:rStyle w:val="IntenseEmphasis"/>
        </w:rPr>
      </w:pPr>
      <w:r>
        <w:rPr>
          <w:rStyle w:val="IntenseEmphasis"/>
        </w:rPr>
        <w:br w:type="page"/>
      </w:r>
    </w:p>
    <w:p w:rsidR="003D2942" w:rsidRDefault="000C1435">
      <w:pPr>
        <w:rPr>
          <w:rStyle w:val="IntenseEmphasis"/>
        </w:rPr>
      </w:pPr>
      <w:r w:rsidRPr="000C1435">
        <w:rPr>
          <w:rStyle w:val="IntenseEmphasis"/>
        </w:rPr>
        <w:t>Starting from data in DUST</w:t>
      </w:r>
      <w:r w:rsidR="00BB69F9">
        <w:rPr>
          <w:rStyle w:val="IntenseEmphasis"/>
        </w:rPr>
        <w:t>NT</w:t>
      </w:r>
      <w:r w:rsidRPr="000C1435">
        <w:rPr>
          <w:rStyle w:val="IntenseEmphasis"/>
        </w:rPr>
        <w:t xml:space="preserve"> format</w:t>
      </w:r>
    </w:p>
    <w:p w:rsidR="00BB69F9" w:rsidRDefault="00BB69F9">
      <w:pPr>
        <w:rPr>
          <w:rFonts w:ascii="Calibri" w:hAnsi="Calibri"/>
          <w:bCs/>
          <w:iCs/>
          <w:sz w:val="24"/>
          <w:szCs w:val="24"/>
        </w:rPr>
      </w:pPr>
      <w:r w:rsidRPr="00BB69F9">
        <w:rPr>
          <w:rFonts w:ascii="Calibri" w:hAnsi="Calibri"/>
          <w:bCs/>
          <w:iCs/>
          <w:sz w:val="24"/>
          <w:szCs w:val="24"/>
        </w:rPr>
        <w:t xml:space="preserve">If </w:t>
      </w:r>
      <w:r>
        <w:rPr>
          <w:rFonts w:ascii="Calibri" w:hAnsi="Calibri"/>
          <w:bCs/>
          <w:iCs/>
          <w:sz w:val="24"/>
          <w:szCs w:val="24"/>
        </w:rPr>
        <w:t xml:space="preserve">data is available in DUSTNT format, then there are tools to assist in transforming the data ready for use with the </w:t>
      </w:r>
      <w:proofErr w:type="spellStart"/>
      <w:r>
        <w:rPr>
          <w:rFonts w:ascii="Calibri" w:hAnsi="Calibri"/>
          <w:bCs/>
          <w:iCs/>
          <w:sz w:val="24"/>
          <w:szCs w:val="24"/>
        </w:rPr>
        <w:t>coyu</w:t>
      </w:r>
      <w:proofErr w:type="spellEnd"/>
      <w:r>
        <w:rPr>
          <w:rFonts w:ascii="Calibri" w:hAnsi="Calibri"/>
          <w:bCs/>
          <w:iCs/>
          <w:sz w:val="24"/>
          <w:szCs w:val="24"/>
        </w:rPr>
        <w:t xml:space="preserve"> package. Note DUSTNT is software to assist with statistical analysis for DUS testing. It </w:t>
      </w:r>
      <w:proofErr w:type="gramStart"/>
      <w:r>
        <w:rPr>
          <w:rFonts w:ascii="Calibri" w:hAnsi="Calibri"/>
          <w:bCs/>
          <w:iCs/>
          <w:sz w:val="24"/>
          <w:szCs w:val="24"/>
        </w:rPr>
        <w:t>is supplied</w:t>
      </w:r>
      <w:proofErr w:type="gramEnd"/>
      <w:r>
        <w:rPr>
          <w:rFonts w:ascii="Calibri" w:hAnsi="Calibri"/>
          <w:bCs/>
          <w:iCs/>
          <w:sz w:val="24"/>
          <w:szCs w:val="24"/>
        </w:rPr>
        <w:t xml:space="preserve"> by AFBI in Northern Ireland.</w:t>
      </w:r>
    </w:p>
    <w:p w:rsidR="00BB69F9" w:rsidRDefault="00BB69F9">
      <w:pPr>
        <w:rPr>
          <w:rFonts w:ascii="Calibri" w:hAnsi="Calibri"/>
          <w:bCs/>
          <w:iCs/>
          <w:sz w:val="24"/>
          <w:szCs w:val="24"/>
        </w:rPr>
      </w:pPr>
      <w:r>
        <w:rPr>
          <w:rFonts w:ascii="Calibri" w:hAnsi="Calibri"/>
          <w:bCs/>
          <w:iCs/>
          <w:sz w:val="24"/>
          <w:szCs w:val="24"/>
        </w:rPr>
        <w:t>It is first necessary to download further code from the GitHub repository. The file ‘</w:t>
      </w:r>
      <w:proofErr w:type="spellStart"/>
      <w:r w:rsidRPr="00BB69F9">
        <w:rPr>
          <w:rFonts w:ascii="Courier New" w:hAnsi="Courier New" w:cs="Courier New"/>
          <w:bCs/>
          <w:iCs/>
          <w:sz w:val="24"/>
          <w:szCs w:val="24"/>
        </w:rPr>
        <w:t>IOroutines.R</w:t>
      </w:r>
      <w:proofErr w:type="spellEnd"/>
      <w:r>
        <w:rPr>
          <w:rFonts w:ascii="Calibri" w:hAnsi="Calibri"/>
          <w:bCs/>
          <w:iCs/>
          <w:sz w:val="24"/>
          <w:szCs w:val="24"/>
        </w:rPr>
        <w:t xml:space="preserve">’ can be found </w:t>
      </w:r>
      <w:r>
        <w:rPr>
          <w:rFonts w:ascii="Calibri" w:hAnsi="Calibri"/>
          <w:bCs/>
          <w:iCs/>
          <w:sz w:val="24"/>
          <w:szCs w:val="24"/>
        </w:rPr>
        <w:t xml:space="preserve">in the </w:t>
      </w:r>
      <w:proofErr w:type="spellStart"/>
      <w:r w:rsidRPr="00BB69F9">
        <w:rPr>
          <w:rFonts w:ascii="Courier New" w:hAnsi="Courier New" w:cs="Courier New"/>
          <w:bCs/>
          <w:iCs/>
          <w:sz w:val="24"/>
          <w:szCs w:val="24"/>
        </w:rPr>
        <w:t>dust_stub</w:t>
      </w:r>
      <w:proofErr w:type="spellEnd"/>
      <w:r>
        <w:rPr>
          <w:rFonts w:ascii="Calibri" w:hAnsi="Calibri"/>
          <w:bCs/>
          <w:iCs/>
          <w:sz w:val="24"/>
          <w:szCs w:val="24"/>
        </w:rPr>
        <w:t xml:space="preserve"> </w:t>
      </w:r>
      <w:r>
        <w:rPr>
          <w:rFonts w:ascii="Calibri" w:hAnsi="Calibri"/>
          <w:bCs/>
          <w:iCs/>
          <w:sz w:val="24"/>
          <w:szCs w:val="24"/>
        </w:rPr>
        <w:t xml:space="preserve">subdirectory </w:t>
      </w:r>
      <w:proofErr w:type="gramStart"/>
      <w:r>
        <w:rPr>
          <w:rFonts w:ascii="Calibri" w:hAnsi="Calibri"/>
          <w:bCs/>
          <w:iCs/>
          <w:sz w:val="24"/>
          <w:szCs w:val="24"/>
        </w:rPr>
        <w:t xml:space="preserve">at  </w:t>
      </w:r>
      <w:proofErr w:type="spellStart"/>
      <w:r>
        <w:rPr>
          <w:rFonts w:ascii="Calibri" w:hAnsi="Calibri"/>
          <w:bCs/>
          <w:iCs/>
          <w:sz w:val="24"/>
          <w:szCs w:val="24"/>
        </w:rPr>
        <w:t>at</w:t>
      </w:r>
      <w:proofErr w:type="spellEnd"/>
      <w:proofErr w:type="gramEnd"/>
      <w:r>
        <w:rPr>
          <w:rFonts w:ascii="Calibri" w:hAnsi="Calibri"/>
          <w:bCs/>
          <w:iCs/>
          <w:sz w:val="24"/>
          <w:szCs w:val="24"/>
        </w:rPr>
        <w:t xml:space="preserve"> </w:t>
      </w:r>
      <w:hyperlink r:id="rId8" w:history="1">
        <w:r w:rsidRPr="003A14D7">
          <w:rPr>
            <w:rStyle w:val="Hyperlink"/>
            <w:rFonts w:ascii="Calibri" w:hAnsi="Calibri"/>
            <w:bCs/>
            <w:iCs/>
            <w:sz w:val="24"/>
            <w:szCs w:val="24"/>
          </w:rPr>
          <w:t>https://github.com/BiomathematicsAndStatisticsScotland/coyus</w:t>
        </w:r>
      </w:hyperlink>
      <w:r>
        <w:rPr>
          <w:rFonts w:ascii="Calibri" w:hAnsi="Calibri"/>
          <w:bCs/>
          <w:iCs/>
          <w:sz w:val="24"/>
          <w:szCs w:val="24"/>
        </w:rPr>
        <w:t>.</w:t>
      </w:r>
    </w:p>
    <w:p w:rsidR="00BB69F9" w:rsidRDefault="0007331C">
      <w:pPr>
        <w:rPr>
          <w:rFonts w:ascii="Calibri" w:hAnsi="Calibri"/>
          <w:bCs/>
          <w:iCs/>
          <w:sz w:val="24"/>
          <w:szCs w:val="24"/>
        </w:rPr>
      </w:pPr>
      <w:r>
        <w:rPr>
          <w:rFonts w:ascii="Calibri" w:hAnsi="Calibri"/>
          <w:bCs/>
          <w:iCs/>
          <w:sz w:val="24"/>
          <w:szCs w:val="24"/>
        </w:rPr>
        <w:t xml:space="preserve">A DUSTNT file is required to link the information together for the run. This is the input file, </w:t>
      </w:r>
      <w:proofErr w:type="gramStart"/>
      <w:r>
        <w:rPr>
          <w:rFonts w:ascii="Calibri" w:hAnsi="Calibri"/>
          <w:bCs/>
          <w:iCs/>
          <w:sz w:val="24"/>
          <w:szCs w:val="24"/>
        </w:rPr>
        <w:t>called  COYU9.DAT</w:t>
      </w:r>
      <w:proofErr w:type="gramEnd"/>
      <w:r>
        <w:rPr>
          <w:rFonts w:ascii="Calibri" w:hAnsi="Calibri"/>
          <w:bCs/>
          <w:iCs/>
          <w:sz w:val="24"/>
          <w:szCs w:val="24"/>
        </w:rPr>
        <w:t xml:space="preserve"> by default, as described in the instructions for the DUSTNT COYU9 and COYUS9 modules in the DUSNT manual. This links to a UX format file. All directory references need to be valid. The function </w:t>
      </w:r>
      <w:r w:rsidRPr="0007331C">
        <w:rPr>
          <w:rFonts w:ascii="Courier New" w:hAnsi="Courier New" w:cs="Courier New"/>
          <w:bCs/>
          <w:iCs/>
          <w:sz w:val="24"/>
          <w:szCs w:val="24"/>
        </w:rPr>
        <w:t xml:space="preserve">readCoyu9File </w:t>
      </w:r>
      <w:proofErr w:type="gramStart"/>
      <w:r>
        <w:rPr>
          <w:rFonts w:ascii="Calibri" w:hAnsi="Calibri"/>
          <w:bCs/>
          <w:iCs/>
          <w:sz w:val="24"/>
          <w:szCs w:val="24"/>
        </w:rPr>
        <w:t>is accessed</w:t>
      </w:r>
      <w:proofErr w:type="gramEnd"/>
      <w:r>
        <w:rPr>
          <w:rFonts w:ascii="Calibri" w:hAnsi="Calibri"/>
          <w:bCs/>
          <w:iCs/>
          <w:sz w:val="24"/>
          <w:szCs w:val="24"/>
        </w:rPr>
        <w:t xml:space="preserve"> from </w:t>
      </w:r>
      <w:proofErr w:type="spellStart"/>
      <w:r w:rsidRPr="0007331C">
        <w:rPr>
          <w:rFonts w:ascii="Courier New" w:hAnsi="Courier New" w:cs="Courier New"/>
          <w:bCs/>
          <w:iCs/>
          <w:sz w:val="24"/>
          <w:szCs w:val="24"/>
        </w:rPr>
        <w:t>IORoutines.R</w:t>
      </w:r>
      <w:proofErr w:type="spellEnd"/>
      <w:r>
        <w:rPr>
          <w:rFonts w:ascii="Calibri" w:hAnsi="Calibri"/>
          <w:bCs/>
          <w:iCs/>
          <w:sz w:val="24"/>
          <w:szCs w:val="24"/>
        </w:rPr>
        <w:t>.</w:t>
      </w:r>
    </w:p>
    <w:p w:rsidR="0007331C" w:rsidRDefault="0007331C">
      <w:pPr>
        <w:rPr>
          <w:rFonts w:ascii="Calibri" w:hAnsi="Calibri"/>
          <w:bCs/>
          <w:iCs/>
          <w:sz w:val="24"/>
          <w:szCs w:val="24"/>
        </w:rPr>
      </w:pPr>
      <w:r>
        <w:rPr>
          <w:rFonts w:ascii="Calibri" w:hAnsi="Calibri"/>
          <w:bCs/>
          <w:iCs/>
          <w:sz w:val="24"/>
          <w:szCs w:val="24"/>
        </w:rPr>
        <w:t xml:space="preserve">The code below shows how it </w:t>
      </w:r>
      <w:proofErr w:type="gramStart"/>
      <w:r>
        <w:rPr>
          <w:rFonts w:ascii="Calibri" w:hAnsi="Calibri"/>
          <w:bCs/>
          <w:iCs/>
          <w:sz w:val="24"/>
          <w:szCs w:val="24"/>
        </w:rPr>
        <w:t>can be used</w:t>
      </w:r>
      <w:proofErr w:type="gramEnd"/>
      <w:r>
        <w:rPr>
          <w:rFonts w:ascii="Calibri" w:hAnsi="Calibri"/>
          <w:bCs/>
          <w:iCs/>
          <w:sz w:val="24"/>
          <w:szCs w:val="24"/>
        </w:rPr>
        <w:t>.</w:t>
      </w:r>
    </w:p>
    <w:p w:rsidR="0007331C" w:rsidRPr="00C06734" w:rsidRDefault="0007331C" w:rsidP="0007331C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C06734">
        <w:rPr>
          <w:rFonts w:ascii="Courier New" w:hAnsi="Courier New" w:cs="Courier New"/>
        </w:rPr>
        <w:t>setwd</w:t>
      </w:r>
      <w:proofErr w:type="spellEnd"/>
      <w:r w:rsidRPr="00C06734">
        <w:rPr>
          <w:rFonts w:ascii="Courier New" w:hAnsi="Courier New" w:cs="Courier New"/>
        </w:rPr>
        <w:t>(</w:t>
      </w:r>
      <w:proofErr w:type="gramEnd"/>
      <w:r w:rsidRPr="00C06734">
        <w:rPr>
          <w:rFonts w:ascii="Courier New" w:hAnsi="Courier New" w:cs="Courier New"/>
        </w:rPr>
        <w:t>"pathname")</w:t>
      </w:r>
    </w:p>
    <w:p w:rsidR="0007331C" w:rsidRDefault="0007331C" w:rsidP="0007331C">
      <w:pPr>
        <w:spacing w:after="0"/>
        <w:rPr>
          <w:rFonts w:ascii="Courier New" w:hAnsi="Courier New" w:cs="Courier New"/>
        </w:rPr>
      </w:pPr>
      <w:proofErr w:type="gramStart"/>
      <w:r w:rsidRPr="00C06734">
        <w:rPr>
          <w:rFonts w:ascii="Courier New" w:hAnsi="Courier New" w:cs="Courier New"/>
        </w:rPr>
        <w:t>library(</w:t>
      </w:r>
      <w:proofErr w:type="spellStart"/>
      <w:proofErr w:type="gramEnd"/>
      <w:r w:rsidRPr="00C06734">
        <w:rPr>
          <w:rFonts w:ascii="Courier New" w:hAnsi="Courier New" w:cs="Courier New"/>
        </w:rPr>
        <w:t>coyu</w:t>
      </w:r>
      <w:proofErr w:type="spellEnd"/>
      <w:r w:rsidRPr="00C06734">
        <w:rPr>
          <w:rFonts w:ascii="Courier New" w:hAnsi="Courier New" w:cs="Courier New"/>
        </w:rPr>
        <w:t>)</w:t>
      </w:r>
    </w:p>
    <w:p w:rsidR="0007331C" w:rsidRDefault="0007331C" w:rsidP="0007331C">
      <w:pPr>
        <w:spacing w:after="0"/>
        <w:rPr>
          <w:rFonts w:ascii="Courier New" w:hAnsi="Courier New" w:cs="Courier New"/>
        </w:rPr>
      </w:pPr>
      <w:proofErr w:type="gramStart"/>
      <w:r w:rsidRPr="0007331C">
        <w:rPr>
          <w:rFonts w:ascii="Courier New" w:hAnsi="Courier New" w:cs="Courier New"/>
        </w:rPr>
        <w:t>source(</w:t>
      </w:r>
      <w:proofErr w:type="gramEnd"/>
      <w:r w:rsidRPr="0007331C">
        <w:rPr>
          <w:rFonts w:ascii="Courier New" w:hAnsi="Courier New" w:cs="Courier New"/>
        </w:rPr>
        <w:t>"</w:t>
      </w:r>
      <w:proofErr w:type="spellStart"/>
      <w:r w:rsidRPr="0007331C">
        <w:rPr>
          <w:rFonts w:ascii="Courier New" w:hAnsi="Courier New" w:cs="Courier New"/>
        </w:rPr>
        <w:t>IORoutines.R</w:t>
      </w:r>
      <w:proofErr w:type="spellEnd"/>
      <w:r w:rsidRPr="0007331C">
        <w:rPr>
          <w:rFonts w:ascii="Courier New" w:hAnsi="Courier New" w:cs="Courier New"/>
        </w:rPr>
        <w:t>")</w:t>
      </w:r>
    </w:p>
    <w:p w:rsidR="0007331C" w:rsidRPr="0007331C" w:rsidRDefault="0007331C" w:rsidP="0007331C">
      <w:pPr>
        <w:spacing w:after="0"/>
        <w:rPr>
          <w:rFonts w:ascii="Courier New" w:hAnsi="Courier New" w:cs="Courier New"/>
          <w:i/>
        </w:rPr>
      </w:pPr>
      <w:proofErr w:type="spellStart"/>
      <w:r w:rsidRPr="0007331C">
        <w:rPr>
          <w:rFonts w:ascii="Courier New" w:hAnsi="Courier New" w:cs="Courier New"/>
        </w:rPr>
        <w:t>input_file</w:t>
      </w:r>
      <w:proofErr w:type="spellEnd"/>
      <w:r w:rsidRPr="0007331C">
        <w:rPr>
          <w:rFonts w:ascii="Courier New" w:hAnsi="Courier New" w:cs="Courier New"/>
        </w:rPr>
        <w:t>="C:/TEMP/COYUS9.DAT"</w:t>
      </w:r>
      <w:r>
        <w:rPr>
          <w:rFonts w:ascii="Courier New" w:hAnsi="Courier New" w:cs="Courier New"/>
        </w:rPr>
        <w:t xml:space="preserve"> # </w:t>
      </w:r>
      <w:r w:rsidRPr="0007331C">
        <w:rPr>
          <w:rFonts w:ascii="Courier New" w:hAnsi="Courier New" w:cs="Courier New"/>
          <w:i/>
        </w:rPr>
        <w:t>insert own example</w:t>
      </w:r>
    </w:p>
    <w:p w:rsidR="0007331C" w:rsidRPr="0007331C" w:rsidRDefault="0007331C" w:rsidP="0007331C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07331C">
        <w:rPr>
          <w:rFonts w:ascii="Courier New" w:hAnsi="Courier New" w:cs="Courier New"/>
        </w:rPr>
        <w:t>file.exists</w:t>
      </w:r>
      <w:proofErr w:type="spellEnd"/>
      <w:r w:rsidRPr="0007331C">
        <w:rPr>
          <w:rFonts w:ascii="Courier New" w:hAnsi="Courier New" w:cs="Courier New"/>
        </w:rPr>
        <w:t>(</w:t>
      </w:r>
      <w:proofErr w:type="spellStart"/>
      <w:proofErr w:type="gramEnd"/>
      <w:r w:rsidRPr="0007331C">
        <w:rPr>
          <w:rFonts w:ascii="Courier New" w:hAnsi="Courier New" w:cs="Courier New"/>
        </w:rPr>
        <w:t>input_file</w:t>
      </w:r>
      <w:proofErr w:type="spellEnd"/>
      <w:r w:rsidRPr="0007331C">
        <w:rPr>
          <w:rFonts w:ascii="Courier New" w:hAnsi="Courier New" w:cs="Courier New"/>
        </w:rPr>
        <w:t>)</w:t>
      </w:r>
    </w:p>
    <w:p w:rsidR="0007331C" w:rsidRPr="0007331C" w:rsidRDefault="0007331C" w:rsidP="0007331C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07331C">
        <w:rPr>
          <w:rFonts w:ascii="Courier New" w:hAnsi="Courier New" w:cs="Courier New"/>
        </w:rPr>
        <w:t>setwd</w:t>
      </w:r>
      <w:proofErr w:type="spellEnd"/>
      <w:r w:rsidRPr="0007331C">
        <w:rPr>
          <w:rFonts w:ascii="Courier New" w:hAnsi="Courier New" w:cs="Courier New"/>
        </w:rPr>
        <w:t>(</w:t>
      </w:r>
      <w:proofErr w:type="spellStart"/>
      <w:proofErr w:type="gramEnd"/>
      <w:r w:rsidRPr="0007331C">
        <w:rPr>
          <w:rFonts w:ascii="Courier New" w:hAnsi="Courier New" w:cs="Courier New"/>
        </w:rPr>
        <w:t>dirname</w:t>
      </w:r>
      <w:proofErr w:type="spellEnd"/>
      <w:r w:rsidRPr="0007331C">
        <w:rPr>
          <w:rFonts w:ascii="Courier New" w:hAnsi="Courier New" w:cs="Courier New"/>
        </w:rPr>
        <w:t>(</w:t>
      </w:r>
      <w:proofErr w:type="spellStart"/>
      <w:r w:rsidRPr="0007331C">
        <w:rPr>
          <w:rFonts w:ascii="Courier New" w:hAnsi="Courier New" w:cs="Courier New"/>
        </w:rPr>
        <w:t>input_file</w:t>
      </w:r>
      <w:proofErr w:type="spellEnd"/>
      <w:r w:rsidRPr="0007331C">
        <w:rPr>
          <w:rFonts w:ascii="Courier New" w:hAnsi="Courier New" w:cs="Courier New"/>
        </w:rPr>
        <w:t>))</w:t>
      </w:r>
    </w:p>
    <w:p w:rsidR="0007331C" w:rsidRPr="00C06734" w:rsidRDefault="0007331C" w:rsidP="0007331C">
      <w:pPr>
        <w:spacing w:after="0"/>
        <w:rPr>
          <w:rFonts w:ascii="Courier New" w:hAnsi="Courier New" w:cs="Courier New"/>
        </w:rPr>
      </w:pPr>
      <w:r w:rsidRPr="0007331C">
        <w:rPr>
          <w:rFonts w:ascii="Courier New" w:hAnsi="Courier New" w:cs="Courier New"/>
        </w:rPr>
        <w:t>data1&lt;-</w:t>
      </w:r>
      <w:proofErr w:type="gramStart"/>
      <w:r w:rsidRPr="0007331C">
        <w:rPr>
          <w:rFonts w:ascii="Courier New" w:hAnsi="Courier New" w:cs="Courier New"/>
        </w:rPr>
        <w:t>readCoyu9File(</w:t>
      </w:r>
      <w:proofErr w:type="spellStart"/>
      <w:proofErr w:type="gramEnd"/>
      <w:r w:rsidRPr="0007331C">
        <w:rPr>
          <w:rFonts w:ascii="Courier New" w:hAnsi="Courier New" w:cs="Courier New"/>
        </w:rPr>
        <w:t>basename</w:t>
      </w:r>
      <w:proofErr w:type="spellEnd"/>
      <w:r w:rsidRPr="0007331C">
        <w:rPr>
          <w:rFonts w:ascii="Courier New" w:hAnsi="Courier New" w:cs="Courier New"/>
        </w:rPr>
        <w:t>(</w:t>
      </w:r>
      <w:proofErr w:type="spellStart"/>
      <w:r w:rsidRPr="0007331C">
        <w:rPr>
          <w:rFonts w:ascii="Courier New" w:hAnsi="Courier New" w:cs="Courier New"/>
        </w:rPr>
        <w:t>input_file</w:t>
      </w:r>
      <w:proofErr w:type="spellEnd"/>
      <w:r w:rsidRPr="0007331C">
        <w:rPr>
          <w:rFonts w:ascii="Courier New" w:hAnsi="Courier New" w:cs="Courier New"/>
        </w:rPr>
        <w:t xml:space="preserve">))   </w:t>
      </w:r>
    </w:p>
    <w:p w:rsidR="0007331C" w:rsidRPr="0007331C" w:rsidRDefault="0007331C" w:rsidP="0007331C">
      <w:pPr>
        <w:rPr>
          <w:rFonts w:ascii="Courier New" w:hAnsi="Courier New" w:cs="Courier New"/>
        </w:rPr>
      </w:pPr>
      <w:r w:rsidRPr="0007331C">
        <w:rPr>
          <w:rFonts w:ascii="Courier New" w:hAnsi="Courier New" w:cs="Courier New"/>
        </w:rPr>
        <w:t>results1&lt;-</w:t>
      </w:r>
      <w:proofErr w:type="spellStart"/>
      <w:r w:rsidRPr="0007331C">
        <w:rPr>
          <w:rFonts w:ascii="Courier New" w:hAnsi="Courier New" w:cs="Courier New"/>
        </w:rPr>
        <w:t>COYU_all_</w:t>
      </w:r>
      <w:proofErr w:type="gramStart"/>
      <w:r w:rsidRPr="0007331C">
        <w:rPr>
          <w:rFonts w:ascii="Courier New" w:hAnsi="Courier New" w:cs="Courier New"/>
        </w:rPr>
        <w:t>results</w:t>
      </w:r>
      <w:proofErr w:type="spellEnd"/>
      <w:r w:rsidRPr="0007331C">
        <w:rPr>
          <w:rFonts w:ascii="Courier New" w:hAnsi="Courier New" w:cs="Courier New"/>
        </w:rPr>
        <w:t>(</w:t>
      </w:r>
      <w:proofErr w:type="gramEnd"/>
      <w:r w:rsidRPr="0007331C">
        <w:rPr>
          <w:rFonts w:ascii="Courier New" w:hAnsi="Courier New" w:cs="Courier New"/>
        </w:rPr>
        <w:t xml:space="preserve">data1$trial_data, </w:t>
      </w:r>
    </w:p>
    <w:p w:rsidR="0007331C" w:rsidRPr="0007331C" w:rsidRDefault="0007331C" w:rsidP="0007331C">
      <w:pPr>
        <w:rPr>
          <w:rFonts w:ascii="Courier New" w:hAnsi="Courier New" w:cs="Courier New"/>
        </w:rPr>
      </w:pPr>
      <w:r w:rsidRPr="0007331C">
        <w:rPr>
          <w:rFonts w:ascii="Courier New" w:hAnsi="Courier New" w:cs="Courier New"/>
        </w:rPr>
        <w:t xml:space="preserve">                           data1$coyu_parameters, </w:t>
      </w:r>
    </w:p>
    <w:p w:rsidR="0007331C" w:rsidRPr="0007331C" w:rsidRDefault="0007331C" w:rsidP="0007331C">
      <w:pPr>
        <w:rPr>
          <w:rFonts w:ascii="Courier New" w:hAnsi="Courier New" w:cs="Courier New"/>
        </w:rPr>
      </w:pPr>
      <w:r w:rsidRPr="0007331C">
        <w:rPr>
          <w:rFonts w:ascii="Courier New" w:hAnsi="Courier New" w:cs="Courier New"/>
        </w:rPr>
        <w:t xml:space="preserve">                           data1$probability_sets</w:t>
      </w:r>
      <w:proofErr w:type="gramStart"/>
      <w:r w:rsidRPr="0007331C">
        <w:rPr>
          <w:rFonts w:ascii="Courier New" w:hAnsi="Courier New" w:cs="Courier New"/>
        </w:rPr>
        <w:t>)[</w:t>
      </w:r>
      <w:proofErr w:type="gramEnd"/>
      <w:r w:rsidRPr="0007331C">
        <w:rPr>
          <w:rFonts w:ascii="Courier New" w:hAnsi="Courier New" w:cs="Courier New"/>
        </w:rPr>
        <w:t xml:space="preserve">[1]] </w:t>
      </w:r>
    </w:p>
    <w:p w:rsidR="0007331C" w:rsidRPr="0007331C" w:rsidRDefault="0007331C" w:rsidP="0007331C">
      <w:pPr>
        <w:rPr>
          <w:rFonts w:ascii="Courier New" w:hAnsi="Courier New" w:cs="Courier New"/>
        </w:rPr>
      </w:pPr>
      <w:proofErr w:type="spellStart"/>
      <w:r w:rsidRPr="0007331C">
        <w:rPr>
          <w:rFonts w:ascii="Courier New" w:hAnsi="Courier New" w:cs="Courier New"/>
        </w:rPr>
        <w:t>COYU_print_</w:t>
      </w:r>
      <w:proofErr w:type="gramStart"/>
      <w:r w:rsidRPr="0007331C">
        <w:rPr>
          <w:rFonts w:ascii="Courier New" w:hAnsi="Courier New" w:cs="Courier New"/>
        </w:rPr>
        <w:t>results</w:t>
      </w:r>
      <w:proofErr w:type="spellEnd"/>
      <w:r w:rsidRPr="0007331C">
        <w:rPr>
          <w:rFonts w:ascii="Courier New" w:hAnsi="Courier New" w:cs="Courier New"/>
        </w:rPr>
        <w:t>(</w:t>
      </w:r>
      <w:proofErr w:type="gramEnd"/>
      <w:r w:rsidRPr="0007331C">
        <w:rPr>
          <w:rFonts w:ascii="Courier New" w:hAnsi="Courier New" w:cs="Courier New"/>
        </w:rPr>
        <w:t xml:space="preserve">results1, </w:t>
      </w:r>
    </w:p>
    <w:p w:rsidR="0007331C" w:rsidRPr="0007331C" w:rsidRDefault="0007331C" w:rsidP="0007331C">
      <w:pPr>
        <w:rPr>
          <w:rFonts w:ascii="Courier New" w:hAnsi="Courier New" w:cs="Courier New"/>
        </w:rPr>
      </w:pPr>
      <w:r w:rsidRPr="0007331C">
        <w:rPr>
          <w:rFonts w:ascii="Courier New" w:hAnsi="Courier New" w:cs="Courier New"/>
        </w:rPr>
        <w:t xml:space="preserve">                   data1$coyu_parameters, </w:t>
      </w:r>
    </w:p>
    <w:p w:rsidR="0007331C" w:rsidRPr="0007331C" w:rsidRDefault="0007331C" w:rsidP="0007331C">
      <w:pPr>
        <w:rPr>
          <w:rFonts w:ascii="Courier New" w:hAnsi="Courier New" w:cs="Courier New"/>
        </w:rPr>
      </w:pPr>
      <w:r w:rsidRPr="0007331C">
        <w:rPr>
          <w:rFonts w:ascii="Courier New" w:hAnsi="Courier New" w:cs="Courier New"/>
        </w:rPr>
        <w:t xml:space="preserve">                   data1$character_</w:t>
      </w:r>
      <w:proofErr w:type="gramStart"/>
      <w:r w:rsidRPr="0007331C">
        <w:rPr>
          <w:rFonts w:ascii="Courier New" w:hAnsi="Courier New" w:cs="Courier New"/>
        </w:rPr>
        <w:t>key[</w:t>
      </w:r>
      <w:proofErr w:type="gramEnd"/>
      <w:r w:rsidRPr="0007331C">
        <w:rPr>
          <w:rFonts w:ascii="Courier New" w:hAnsi="Courier New" w:cs="Courier New"/>
        </w:rPr>
        <w:t xml:space="preserve">1,], </w:t>
      </w:r>
    </w:p>
    <w:p w:rsidR="0007331C" w:rsidRDefault="0007331C" w:rsidP="0007331C">
      <w:pPr>
        <w:rPr>
          <w:rFonts w:ascii="Calibri" w:hAnsi="Calibri"/>
          <w:bCs/>
          <w:iCs/>
          <w:sz w:val="24"/>
          <w:szCs w:val="24"/>
        </w:rPr>
      </w:pPr>
      <w:r w:rsidRPr="0007331C">
        <w:rPr>
          <w:rFonts w:ascii="Courier New" w:hAnsi="Courier New" w:cs="Courier New"/>
        </w:rPr>
        <w:t xml:space="preserve">                   data1$probability_</w:t>
      </w:r>
      <w:proofErr w:type="gramStart"/>
      <w:r w:rsidRPr="0007331C">
        <w:rPr>
          <w:rFonts w:ascii="Courier New" w:hAnsi="Courier New" w:cs="Courier New"/>
        </w:rPr>
        <w:t>sets[</w:t>
      </w:r>
      <w:proofErr w:type="gramEnd"/>
      <w:r w:rsidRPr="0007331C">
        <w:rPr>
          <w:rFonts w:ascii="Courier New" w:hAnsi="Courier New" w:cs="Courier New"/>
        </w:rPr>
        <w:t>1,])</w:t>
      </w:r>
    </w:p>
    <w:p w:rsidR="0007331C" w:rsidRDefault="0007331C">
      <w:pPr>
        <w:rPr>
          <w:rFonts w:ascii="Calibri" w:hAnsi="Calibri"/>
          <w:bCs/>
          <w:iCs/>
          <w:sz w:val="24"/>
          <w:szCs w:val="24"/>
        </w:rPr>
      </w:pPr>
    </w:p>
    <w:p w:rsidR="00BB69F9" w:rsidRPr="00BB69F9" w:rsidRDefault="00BB69F9">
      <w:pPr>
        <w:rPr>
          <w:rFonts w:ascii="Calibri" w:hAnsi="Calibri"/>
          <w:bCs/>
          <w:iCs/>
          <w:sz w:val="24"/>
          <w:szCs w:val="24"/>
        </w:rPr>
      </w:pPr>
    </w:p>
    <w:sectPr w:rsidR="00BB69F9" w:rsidRPr="00BB6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 " w:date="2020-11-16T17:43:00Z" w:initials="a">
    <w:p w:rsidR="003D2942" w:rsidRDefault="003D2942">
      <w:pPr>
        <w:pStyle w:val="CommentText"/>
      </w:pPr>
      <w:r>
        <w:rPr>
          <w:rStyle w:val="CommentReference"/>
        </w:rPr>
        <w:annotationRef/>
      </w:r>
      <w:r>
        <w:t>Review: text no longer needed?</w:t>
      </w:r>
    </w:p>
  </w:comment>
  <w:comment w:id="1" w:author=" " w:date="2020-11-16T17:53:00Z" w:initials="a">
    <w:p w:rsidR="00F15587" w:rsidRDefault="00F15587">
      <w:pPr>
        <w:pStyle w:val="CommentText"/>
      </w:pPr>
      <w:r>
        <w:rPr>
          <w:rStyle w:val="CommentReference"/>
        </w:rPr>
        <w:annotationRef/>
      </w:r>
      <w:r>
        <w:t>Doesn’t seem to be there?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 ">
    <w15:presenceInfo w15:providerId="None" w15:userId=" 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42"/>
    <w:rsid w:val="0003346E"/>
    <w:rsid w:val="0007331C"/>
    <w:rsid w:val="000C1435"/>
    <w:rsid w:val="003D2942"/>
    <w:rsid w:val="005458FE"/>
    <w:rsid w:val="0064672E"/>
    <w:rsid w:val="006F78AA"/>
    <w:rsid w:val="0074422C"/>
    <w:rsid w:val="00793913"/>
    <w:rsid w:val="00794B02"/>
    <w:rsid w:val="00916A6A"/>
    <w:rsid w:val="00953688"/>
    <w:rsid w:val="00AA35D1"/>
    <w:rsid w:val="00BB6497"/>
    <w:rsid w:val="00BB69F9"/>
    <w:rsid w:val="00F1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A77F9"/>
  <w15:chartTrackingRefBased/>
  <w15:docId w15:val="{FD74F504-E4A9-4912-AA28-FBD0F964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497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29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03346E"/>
    <w:pPr>
      <w:keepNext/>
      <w:keepLines/>
      <w:pageBreakBefore/>
      <w:spacing w:before="200" w:after="0" w:line="240" w:lineRule="auto"/>
      <w:jc w:val="left"/>
      <w:outlineLvl w:val="4"/>
    </w:pPr>
    <w:rPr>
      <w:rFonts w:asciiTheme="majorHAnsi" w:eastAsiaTheme="majorEastAsia" w:hAnsiTheme="majorHAnsi" w:cstheme="majorBidi"/>
      <w:b/>
      <w:iCs/>
      <w:color w:val="5B9BD5" w:themeColor="accent1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3346E"/>
    <w:rPr>
      <w:rFonts w:asciiTheme="majorHAnsi" w:eastAsiaTheme="majorEastAsia" w:hAnsiTheme="majorHAnsi" w:cstheme="majorBidi"/>
      <w:b/>
      <w:iCs/>
      <w:color w:val="5B9BD5" w:themeColor="accent1"/>
      <w:sz w:val="32"/>
      <w:szCs w:val="32"/>
      <w:lang w:val="en-US"/>
    </w:rPr>
  </w:style>
  <w:style w:type="paragraph" w:styleId="BodyText">
    <w:name w:val="Body Text"/>
    <w:basedOn w:val="Normal"/>
    <w:link w:val="BodyTextChar"/>
    <w:qFormat/>
    <w:rsid w:val="00793913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793913"/>
    <w:rPr>
      <w:sz w:val="24"/>
      <w:szCs w:val="24"/>
      <w:lang w:val="en-US"/>
    </w:rPr>
  </w:style>
  <w:style w:type="paragraph" w:customStyle="1" w:styleId="Author">
    <w:name w:val="Author"/>
    <w:next w:val="BodyText"/>
    <w:qFormat/>
    <w:rsid w:val="00953688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793913"/>
  </w:style>
  <w:style w:type="character" w:customStyle="1" w:styleId="Heading1Char">
    <w:name w:val="Heading 1 Char"/>
    <w:basedOn w:val="DefaultParagraphFont"/>
    <w:link w:val="Heading1"/>
    <w:uiPriority w:val="9"/>
    <w:rsid w:val="003D29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3D2942"/>
    <w:rPr>
      <w:b/>
      <w:bCs/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3D2942"/>
    <w:pPr>
      <w:spacing w:after="200" w:line="276" w:lineRule="auto"/>
      <w:ind w:left="720"/>
      <w:contextualSpacing/>
      <w:jc w:val="left"/>
    </w:pPr>
    <w:rPr>
      <w:rFonts w:eastAsiaTheme="minorEastAsia"/>
      <w:lang w:val="en-US"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D29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29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29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29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294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9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94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58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omathematicsAndStatisticsScotland/coyus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pov.int/tg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upov.int" TargetMode="Externa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1547</Words>
  <Characters>8820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 </cp:lastModifiedBy>
  <cp:revision>7</cp:revision>
  <dcterms:created xsi:type="dcterms:W3CDTF">2020-11-16T17:35:00Z</dcterms:created>
  <dcterms:modified xsi:type="dcterms:W3CDTF">2020-11-18T12:05:00Z</dcterms:modified>
</cp:coreProperties>
</file>